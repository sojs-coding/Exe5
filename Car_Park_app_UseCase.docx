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Car Park app</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Samuel Ong Jing Siang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Exe5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26/08/2022</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vertAlign w:val="baseline"/>
                <w:rtl w:val="0"/>
              </w:rPr>
              <w:t xml:space="preserve">Samuel Ong Jing Siang</w:t>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vertAlign w:val="baseline"/>
                <w:rtl w:val="0"/>
              </w:rPr>
              <w:t xml:space="preserve">26/08/2022</w:t>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2460"/>
        <w:gridCol w:w="2085"/>
        <w:gridCol w:w="2520"/>
        <w:tblGridChange w:id="0">
          <w:tblGrid>
            <w:gridCol w:w="1935"/>
            <w:gridCol w:w="2460"/>
            <w:gridCol w:w="2085"/>
            <w:gridCol w:w="252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1</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Search Car Park</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Ong Jun Heng</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vertAlign w:val="baseline"/>
              </w:rPr>
            </w:pPr>
            <w:r w:rsidDel="00000000" w:rsidR="00000000" w:rsidRPr="00000000">
              <w:rPr>
                <w:sz w:val="20"/>
                <w:szCs w:val="20"/>
                <w:vertAlign w:val="baseline"/>
                <w:rtl w:val="0"/>
              </w:rPr>
              <w:t xml:space="preserve">Samuel Ong Jing Siang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26/08/2022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26/08/2022</w:t>
            </w:r>
          </w:p>
        </w:tc>
      </w:tr>
    </w:tbl>
    <w:p w:rsidR="00000000" w:rsidDel="00000000" w:rsidP="00000000" w:rsidRDefault="00000000" w:rsidRPr="00000000" w14:paraId="00000029">
      <w:pPr>
        <w:rPr>
          <w:vertAlign w:val="baseline"/>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7065"/>
        <w:tblGridChange w:id="0">
          <w:tblGrid>
            <w:gridCol w:w="1935"/>
            <w:gridCol w:w="7065"/>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The use case waits for the user to search for car parks in Singapore using either maps, car park no. or destination address.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1 to 3 times per app launch</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pBdr>
                <w:top w:space="0" w:sz="0" w:val="nil"/>
                <w:left w:space="0" w:sz="0" w:val="nil"/>
                <w:bottom w:space="0" w:sz="0" w:val="nil"/>
                <w:right w:space="0" w:sz="0" w:val="nil"/>
                <w:between w:space="0" w:sz="0" w:val="nil"/>
              </w:pBdr>
              <w:ind w:left="720" w:hanging="360"/>
              <w:rPr>
                <w:sz w:val="20"/>
                <w:szCs w:val="20"/>
                <w:vertAlign w:val="baseline"/>
              </w:rPr>
            </w:pPr>
            <w:r w:rsidDel="00000000" w:rsidR="00000000" w:rsidRPr="00000000">
              <w:rPr>
                <w:sz w:val="20"/>
                <w:szCs w:val="20"/>
                <w:vertAlign w:val="baseline"/>
                <w:rtl w:val="0"/>
              </w:rPr>
              <w:t xml:space="preserve">System </w:t>
            </w:r>
            <w:sdt>
              <w:sdtPr>
                <w:tag w:val="goog_rdk_0"/>
              </w:sdtPr>
              <w:sdtContent>
                <w:ins w:author="sojs codes" w:id="0" w:date="2022-09-06T04:06:57Z">
                  <w:r w:rsidDel="00000000" w:rsidR="00000000" w:rsidRPr="00000000">
                    <w:rPr>
                      <w:sz w:val="20"/>
                      <w:szCs w:val="20"/>
                      <w:vertAlign w:val="baseline"/>
                      <w:rtl w:val="0"/>
                    </w:rPr>
                    <w:t xml:space="preserve">uses the use case &lt;Display Map&gt;</w:t>
                  </w:r>
                </w:ins>
              </w:sdtContent>
            </w:sdt>
            <w:sdt>
              <w:sdtPr>
                <w:tag w:val="goog_rdk_1"/>
              </w:sdtPr>
              <w:sdtContent>
                <w:del w:author="sojs codes" w:id="0" w:date="2022-09-06T04:06:57Z">
                  <w:r w:rsidDel="00000000" w:rsidR="00000000" w:rsidRPr="00000000">
                    <w:rPr>
                      <w:sz w:val="20"/>
                      <w:szCs w:val="20"/>
                      <w:vertAlign w:val="baseline"/>
                      <w:rtl w:val="0"/>
                    </w:rPr>
                    <w:delText xml:space="preserve">displays the map</w:delText>
                  </w:r>
                </w:del>
              </w:sdtContent>
            </w:sdt>
            <w:r w:rsidDel="00000000" w:rsidR="00000000" w:rsidRPr="00000000">
              <w:rPr>
                <w:rtl w:val="0"/>
              </w:rPr>
            </w:r>
          </w:p>
          <w:p w:rsidR="00000000" w:rsidDel="00000000" w:rsidP="00000000" w:rsidRDefault="00000000" w:rsidRPr="00000000" w14:paraId="00000038">
            <w:pPr>
              <w:widowControl w:val="0"/>
              <w:numPr>
                <w:ilvl w:val="0"/>
                <w:numId w:val="1"/>
              </w:numPr>
              <w:pBdr>
                <w:top w:space="0" w:sz="0" w:val="nil"/>
                <w:left w:space="0" w:sz="0" w:val="nil"/>
                <w:bottom w:space="0" w:sz="0" w:val="nil"/>
                <w:right w:space="0" w:sz="0" w:val="nil"/>
                <w:between w:space="0" w:sz="0" w:val="nil"/>
              </w:pBdr>
              <w:ind w:left="720" w:hanging="360"/>
              <w:rPr>
                <w:sz w:val="20"/>
                <w:szCs w:val="20"/>
                <w:vertAlign w:val="baseline"/>
              </w:rPr>
            </w:pPr>
            <w:r w:rsidDel="00000000" w:rsidR="00000000" w:rsidRPr="00000000">
              <w:rPr>
                <w:sz w:val="20"/>
                <w:szCs w:val="20"/>
                <w:vertAlign w:val="baseline"/>
                <w:rtl w:val="0"/>
              </w:rPr>
              <w:t xml:space="preserve">System prompts for a destination or a car park number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Search car park via car park number</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Search car park via the map</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Search car park via a destination</w:t>
            </w:r>
          </w:p>
          <w:p w:rsidR="00000000" w:rsidDel="00000000" w:rsidP="00000000" w:rsidRDefault="00000000" w:rsidRPr="00000000" w14:paraId="00000041">
            <w:pPr>
              <w:widowControl w:val="0"/>
              <w:rPr>
                <w:sz w:val="20"/>
                <w:szCs w:val="20"/>
                <w:vertAlign w:val="baseline"/>
              </w:rPr>
            </w:pPr>
            <w:r w:rsidDel="00000000" w:rsidR="00000000" w:rsidRPr="00000000">
              <w:rPr>
                <w:sz w:val="20"/>
                <w:szCs w:val="20"/>
                <w:vertAlign w:val="baseline"/>
                <w:rtl w:val="0"/>
              </w:rPr>
              <w:t xml:space="preserve">Display Map</w:t>
            </w:r>
          </w:p>
          <w:p w:rsidR="00000000" w:rsidDel="00000000" w:rsidP="00000000" w:rsidRDefault="00000000" w:rsidRPr="00000000" w14:paraId="00000042">
            <w:pPr>
              <w:widowControl w:val="0"/>
              <w:rPr>
                <w:sz w:val="20"/>
                <w:szCs w:val="20"/>
                <w:vertAlign w:val="baseline"/>
              </w:rPr>
            </w:pPr>
            <w:r w:rsidDel="00000000" w:rsidR="00000000" w:rsidRPr="00000000">
              <w:rPr>
                <w:sz w:val="20"/>
                <w:szCs w:val="20"/>
                <w:vertAlign w:val="baseline"/>
                <w:rtl w:val="0"/>
              </w:rPr>
              <w:t xml:space="preserve">Display Car park details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tc>
      </w:tr>
    </w:tbl>
    <w:p w:rsidR="00000000" w:rsidDel="00000000" w:rsidP="00000000" w:rsidRDefault="00000000" w:rsidRPr="00000000" w14:paraId="0000004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2460"/>
        <w:gridCol w:w="2085"/>
        <w:gridCol w:w="2520"/>
        <w:tblGridChange w:id="0">
          <w:tblGrid>
            <w:gridCol w:w="1935"/>
            <w:gridCol w:w="2460"/>
            <w:gridCol w:w="2085"/>
            <w:gridCol w:w="252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vertAlign w:val="baseline"/>
              </w:rPr>
            </w:pPr>
            <w:r w:rsidDel="00000000" w:rsidR="00000000" w:rsidRPr="00000000">
              <w:rPr>
                <w:sz w:val="20"/>
                <w:szCs w:val="20"/>
                <w:vertAlign w:val="baseline"/>
                <w:rtl w:val="0"/>
              </w:rPr>
              <w:t xml:space="preserve">1.1</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vertAlign w:val="baseline"/>
              </w:rPr>
            </w:pPr>
            <w:r w:rsidDel="00000000" w:rsidR="00000000" w:rsidRPr="00000000">
              <w:rPr>
                <w:sz w:val="20"/>
                <w:szCs w:val="20"/>
                <w:vertAlign w:val="baseline"/>
                <w:rtl w:val="0"/>
              </w:rPr>
              <w:t xml:space="preserve">Search car park via car park number.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vertAlign w:val="baseline"/>
              </w:rPr>
            </w:pPr>
            <w:r w:rsidDel="00000000" w:rsidR="00000000" w:rsidRPr="00000000">
              <w:rPr>
                <w:sz w:val="20"/>
                <w:szCs w:val="20"/>
                <w:vertAlign w:val="baseline"/>
                <w:rtl w:val="0"/>
              </w:rPr>
              <w:t xml:space="preserve">Samuel Ong Jing Siang</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sz w:val="20"/>
                <w:szCs w:val="20"/>
                <w:vertAlign w:val="baseline"/>
              </w:rPr>
            </w:pPr>
            <w:r w:rsidDel="00000000" w:rsidR="00000000" w:rsidRPr="00000000">
              <w:rPr>
                <w:sz w:val="20"/>
                <w:szCs w:val="20"/>
                <w:vertAlign w:val="baseline"/>
                <w:rtl w:val="0"/>
              </w:rPr>
              <w:t xml:space="preserve">Samuel Ong Jing Siang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vertAlign w:val="baseline"/>
              </w:rPr>
            </w:pPr>
            <w:r w:rsidDel="00000000" w:rsidR="00000000" w:rsidRPr="00000000">
              <w:rPr>
                <w:sz w:val="20"/>
                <w:szCs w:val="20"/>
                <w:vertAlign w:val="baseline"/>
                <w:rtl w:val="0"/>
              </w:rPr>
              <w:t xml:space="preserve">26/08/2022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sz w:val="20"/>
                <w:szCs w:val="20"/>
                <w:vertAlign w:val="baseline"/>
              </w:rPr>
            </w:pPr>
            <w:r w:rsidDel="00000000" w:rsidR="00000000" w:rsidRPr="00000000">
              <w:rPr>
                <w:sz w:val="20"/>
                <w:szCs w:val="20"/>
                <w:vertAlign w:val="baseline"/>
                <w:rtl w:val="0"/>
              </w:rPr>
              <w:t xml:space="preserve">26/08/2022</w:t>
            </w:r>
          </w:p>
        </w:tc>
      </w:tr>
    </w:tbl>
    <w:p w:rsidR="00000000" w:rsidDel="00000000" w:rsidP="00000000" w:rsidRDefault="00000000" w:rsidRPr="00000000" w14:paraId="0000005B">
      <w:pPr>
        <w:rPr>
          <w:vertAlign w:val="baseline"/>
        </w:rPr>
      </w:pPr>
      <w:r w:rsidDel="00000000" w:rsidR="00000000" w:rsidRPr="00000000">
        <w:rPr>
          <w:rtl w:val="0"/>
        </w:rPr>
      </w:r>
    </w:p>
    <w:tbl>
      <w:tblPr>
        <w:tblStyle w:val="Table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7080"/>
        <w:tblGridChange w:id="0">
          <w:tblGrid>
            <w:gridCol w:w="1920"/>
            <w:gridCol w:w="7080"/>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vertAlign w:val="baseline"/>
              </w:rPr>
            </w:pPr>
            <w:r w:rsidDel="00000000" w:rsidR="00000000" w:rsidRPr="00000000">
              <w:rPr>
                <w:sz w:val="20"/>
                <w:szCs w:val="20"/>
                <w:vertAlign w:val="baseline"/>
                <w:rtl w:val="0"/>
              </w:rPr>
              <w:t xml:space="preserve">Search for a car park in Singapore using a car park number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vertAlign w:val="baseline"/>
              </w:rPr>
            </w:pPr>
            <w:r w:rsidDel="00000000" w:rsidR="00000000" w:rsidRPr="00000000">
              <w:rPr>
                <w:sz w:val="20"/>
                <w:szCs w:val="20"/>
                <w:vertAlign w:val="baseline"/>
                <w:rtl w:val="0"/>
              </w:rPr>
              <w:t xml:space="preserve">Once per app launch</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6"/>
              </w:numPr>
              <w:ind w:left="720" w:hanging="360"/>
              <w:rPr>
                <w:sz w:val="20"/>
                <w:szCs w:val="20"/>
                <w:vertAlign w:val="baseline"/>
              </w:rPr>
            </w:pPr>
            <w:r w:rsidDel="00000000" w:rsidR="00000000" w:rsidRPr="00000000">
              <w:rPr>
                <w:sz w:val="20"/>
                <w:szCs w:val="20"/>
                <w:vertAlign w:val="baseline"/>
                <w:rtl w:val="0"/>
              </w:rPr>
              <w:t xml:space="preserve">User inputs the car park number</w:t>
            </w:r>
          </w:p>
          <w:p w:rsidR="00000000" w:rsidDel="00000000" w:rsidP="00000000" w:rsidRDefault="00000000" w:rsidRPr="00000000" w14:paraId="0000006A">
            <w:pPr>
              <w:widowControl w:val="0"/>
              <w:numPr>
                <w:ilvl w:val="0"/>
                <w:numId w:val="6"/>
              </w:numPr>
              <w:ind w:left="720" w:hanging="360"/>
              <w:rPr>
                <w:sz w:val="20"/>
                <w:szCs w:val="20"/>
                <w:vertAlign w:val="baseline"/>
              </w:rPr>
            </w:pPr>
            <w:r w:rsidDel="00000000" w:rsidR="00000000" w:rsidRPr="00000000">
              <w:rPr>
                <w:sz w:val="20"/>
                <w:szCs w:val="20"/>
                <w:vertAlign w:val="baseline"/>
                <w:rtl w:val="0"/>
              </w:rPr>
              <w:t xml:space="preserve">System uses Google Map API to locate the car park</w:t>
            </w:r>
          </w:p>
          <w:p w:rsidR="00000000" w:rsidDel="00000000" w:rsidP="00000000" w:rsidRDefault="00000000" w:rsidRPr="00000000" w14:paraId="0000006B">
            <w:pPr>
              <w:widowControl w:val="0"/>
              <w:numPr>
                <w:ilvl w:val="0"/>
                <w:numId w:val="6"/>
              </w:numPr>
              <w:ind w:left="720" w:hanging="360"/>
              <w:rPr>
                <w:sz w:val="20"/>
                <w:szCs w:val="20"/>
                <w:vertAlign w:val="baseline"/>
              </w:rPr>
            </w:pPr>
            <w:r w:rsidDel="00000000" w:rsidR="00000000" w:rsidRPr="00000000">
              <w:rPr>
                <w:sz w:val="20"/>
                <w:szCs w:val="20"/>
                <w:vertAlign w:val="baseline"/>
                <w:rtl w:val="0"/>
              </w:rPr>
              <w:t xml:space="preserve">System pans to the car park surroundings</w:t>
            </w:r>
          </w:p>
          <w:p w:rsidR="00000000" w:rsidDel="00000000" w:rsidP="00000000" w:rsidRDefault="00000000" w:rsidRPr="00000000" w14:paraId="0000006C">
            <w:pPr>
              <w:widowControl w:val="0"/>
              <w:numPr>
                <w:ilvl w:val="0"/>
                <w:numId w:val="6"/>
              </w:numPr>
              <w:ind w:left="720" w:hanging="360"/>
              <w:rPr>
                <w:sz w:val="20"/>
                <w:szCs w:val="20"/>
                <w:vertAlign w:val="baseline"/>
              </w:rPr>
            </w:pPr>
            <w:r w:rsidDel="00000000" w:rsidR="00000000" w:rsidRPr="00000000">
              <w:rPr>
                <w:sz w:val="20"/>
                <w:szCs w:val="20"/>
                <w:vertAlign w:val="baseline"/>
                <w:rtl w:val="0"/>
              </w:rPr>
              <w:t xml:space="preserve">User presses on the pin</w:t>
            </w:r>
          </w:p>
          <w:p w:rsidR="00000000" w:rsidDel="00000000" w:rsidP="00000000" w:rsidRDefault="00000000" w:rsidRPr="00000000" w14:paraId="0000006D">
            <w:pPr>
              <w:widowControl w:val="0"/>
              <w:numPr>
                <w:ilvl w:val="0"/>
                <w:numId w:val="6"/>
              </w:numPr>
              <w:ind w:left="720" w:hanging="360"/>
              <w:rPr>
                <w:sz w:val="20"/>
                <w:szCs w:val="20"/>
                <w:vertAlign w:val="baseline"/>
              </w:rPr>
            </w:pPr>
            <w:r w:rsidDel="00000000" w:rsidR="00000000" w:rsidRPr="00000000">
              <w:rPr>
                <w:sz w:val="20"/>
                <w:szCs w:val="20"/>
                <w:vertAlign w:val="baseline"/>
                <w:rtl w:val="0"/>
              </w:rPr>
              <w:t xml:space="preserve">System displays the car park details</w:t>
            </w:r>
          </w:p>
          <w:p w:rsidR="00000000" w:rsidDel="00000000" w:rsidP="00000000" w:rsidRDefault="00000000" w:rsidRPr="00000000" w14:paraId="0000006E">
            <w:pPr>
              <w:widowControl w:val="0"/>
              <w:numPr>
                <w:ilvl w:val="0"/>
                <w:numId w:val="6"/>
              </w:numPr>
              <w:ind w:left="720" w:hanging="360"/>
              <w:rPr>
                <w:sz w:val="20"/>
                <w:szCs w:val="20"/>
                <w:vertAlign w:val="baseline"/>
              </w:rPr>
            </w:pPr>
            <w:r w:rsidDel="00000000" w:rsidR="00000000" w:rsidRPr="00000000">
              <w:rPr>
                <w:sz w:val="20"/>
                <w:szCs w:val="20"/>
                <w:vertAlign w:val="baseline"/>
                <w:rtl w:val="0"/>
              </w:rPr>
              <w:t xml:space="preserve">User closes the program</w:t>
            </w:r>
          </w:p>
          <w:p w:rsidR="00000000" w:rsidDel="00000000" w:rsidP="00000000" w:rsidRDefault="00000000" w:rsidRPr="00000000" w14:paraId="0000006F">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u w:val="single"/>
                <w:vertAlign w:val="baseline"/>
              </w:rPr>
            </w:pPr>
            <w:r w:rsidDel="00000000" w:rsidR="00000000" w:rsidRPr="00000000">
              <w:rPr>
                <w:sz w:val="20"/>
                <w:szCs w:val="20"/>
                <w:u w:val="single"/>
                <w:vertAlign w:val="baseline"/>
                <w:rtl w:val="0"/>
              </w:rPr>
              <w:t xml:space="preserve">User provides duration of stay at the car park</w:t>
            </w:r>
          </w:p>
          <w:p w:rsidR="00000000" w:rsidDel="00000000" w:rsidP="00000000" w:rsidRDefault="00000000" w:rsidRPr="00000000" w14:paraId="00000072">
            <w:pPr>
              <w:widowControl w:val="0"/>
              <w:rPr>
                <w:sz w:val="20"/>
                <w:szCs w:val="20"/>
                <w:vertAlign w:val="baseline"/>
              </w:rPr>
            </w:pPr>
            <w:r w:rsidDel="00000000" w:rsidR="00000000" w:rsidRPr="00000000">
              <w:rPr>
                <w:sz w:val="20"/>
                <w:szCs w:val="20"/>
                <w:vertAlign w:val="baseline"/>
                <w:rtl w:val="0"/>
              </w:rPr>
              <w:t xml:space="preserve">6.1 User inputs the duration of stay at the car park</w:t>
            </w:r>
          </w:p>
          <w:p w:rsidR="00000000" w:rsidDel="00000000" w:rsidP="00000000" w:rsidRDefault="00000000" w:rsidRPr="00000000" w14:paraId="00000073">
            <w:pPr>
              <w:widowControl w:val="0"/>
              <w:rPr>
                <w:sz w:val="20"/>
                <w:szCs w:val="20"/>
                <w:vertAlign w:val="baseline"/>
              </w:rPr>
            </w:pPr>
            <w:r w:rsidDel="00000000" w:rsidR="00000000" w:rsidRPr="00000000">
              <w:rPr>
                <w:sz w:val="20"/>
                <w:szCs w:val="20"/>
                <w:vertAlign w:val="baseline"/>
                <w:rtl w:val="0"/>
              </w:rPr>
              <w:t xml:space="preserve">6.2 System calculate cost of stay at the car park</w:t>
            </w:r>
          </w:p>
          <w:p w:rsidR="00000000" w:rsidDel="00000000" w:rsidP="00000000" w:rsidRDefault="00000000" w:rsidRPr="00000000" w14:paraId="00000074">
            <w:pPr>
              <w:widowControl w:val="0"/>
              <w:rPr>
                <w:sz w:val="20"/>
                <w:szCs w:val="20"/>
                <w:vertAlign w:val="baseline"/>
              </w:rPr>
            </w:pPr>
            <w:r w:rsidDel="00000000" w:rsidR="00000000" w:rsidRPr="00000000">
              <w:rPr>
                <w:sz w:val="20"/>
                <w:szCs w:val="20"/>
                <w:vertAlign w:val="baseline"/>
                <w:rtl w:val="0"/>
              </w:rPr>
              <w:t xml:space="preserve">6.3 System displays the cost of stay at the car park</w:t>
            </w:r>
          </w:p>
          <w:p w:rsidR="00000000" w:rsidDel="00000000" w:rsidP="00000000" w:rsidRDefault="00000000" w:rsidRPr="00000000" w14:paraId="00000075">
            <w:pPr>
              <w:widowControl w:val="0"/>
              <w:rPr>
                <w:sz w:val="20"/>
                <w:szCs w:val="20"/>
                <w:vertAlign w:val="baseline"/>
              </w:rPr>
            </w:pPr>
            <w:r w:rsidDel="00000000" w:rsidR="00000000" w:rsidRPr="00000000">
              <w:rPr>
                <w:sz w:val="20"/>
                <w:szCs w:val="20"/>
                <w:vertAlign w:val="baseline"/>
                <w:rtl w:val="0"/>
              </w:rPr>
              <w:t xml:space="preserve">6.4 Go to Step 6</w:t>
            </w:r>
          </w:p>
          <w:p w:rsidR="00000000" w:rsidDel="00000000" w:rsidP="00000000" w:rsidRDefault="00000000" w:rsidRPr="00000000" w14:paraId="00000076">
            <w:pPr>
              <w:widowControl w:val="0"/>
              <w:rPr>
                <w:sz w:val="20"/>
                <w:szCs w:val="20"/>
                <w:vertAlign w:val="baseline"/>
              </w:rPr>
            </w:pPr>
            <w:r w:rsidDel="00000000" w:rsidR="00000000" w:rsidRPr="00000000">
              <w:rPr>
                <w:rtl w:val="0"/>
              </w:rPr>
            </w:r>
          </w:p>
          <w:p w:rsidR="00000000" w:rsidDel="00000000" w:rsidP="00000000" w:rsidRDefault="00000000" w:rsidRPr="00000000" w14:paraId="00000077">
            <w:pPr>
              <w:widowControl w:val="0"/>
              <w:rPr>
                <w:sz w:val="20"/>
                <w:szCs w:val="20"/>
                <w:u w:val="single"/>
                <w:vertAlign w:val="baseline"/>
              </w:rPr>
            </w:pPr>
            <w:r w:rsidDel="00000000" w:rsidR="00000000" w:rsidRPr="00000000">
              <w:rPr>
                <w:sz w:val="20"/>
                <w:szCs w:val="20"/>
                <w:u w:val="single"/>
                <w:vertAlign w:val="baseline"/>
                <w:rtl w:val="0"/>
              </w:rPr>
              <w:t xml:space="preserve">Car park number not found</w:t>
            </w:r>
          </w:p>
          <w:p w:rsidR="00000000" w:rsidDel="00000000" w:rsidP="00000000" w:rsidRDefault="00000000" w:rsidRPr="00000000" w14:paraId="00000078">
            <w:pPr>
              <w:widowControl w:val="0"/>
              <w:rPr>
                <w:sz w:val="20"/>
                <w:szCs w:val="20"/>
                <w:vertAlign w:val="baseline"/>
              </w:rPr>
            </w:pPr>
            <w:r w:rsidDel="00000000" w:rsidR="00000000" w:rsidRPr="00000000">
              <w:rPr>
                <w:sz w:val="20"/>
                <w:szCs w:val="20"/>
                <w:vertAlign w:val="baseline"/>
                <w:rtl w:val="0"/>
              </w:rPr>
              <w:t xml:space="preserve">2.1 System uses the Google Map API to find the most relevant location.</w:t>
            </w:r>
          </w:p>
          <w:p w:rsidR="00000000" w:rsidDel="00000000" w:rsidP="00000000" w:rsidRDefault="00000000" w:rsidRPr="00000000" w14:paraId="00000079">
            <w:pPr>
              <w:widowControl w:val="0"/>
              <w:rPr>
                <w:sz w:val="20"/>
                <w:szCs w:val="20"/>
                <w:u w:val="single"/>
                <w:vertAlign w:val="baseline"/>
              </w:rPr>
            </w:pPr>
            <w:r w:rsidDel="00000000" w:rsidR="00000000" w:rsidRPr="00000000">
              <w:rPr>
                <w:sz w:val="20"/>
                <w:szCs w:val="20"/>
                <w:vertAlign w:val="baseline"/>
                <w:rtl w:val="0"/>
              </w:rPr>
              <w:t xml:space="preserve">2.2 Go to step 3</w:t>
            </w: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u w:val="single"/>
                <w:vertAlign w:val="baseline"/>
              </w:rPr>
            </w:pPr>
            <w:r w:rsidDel="00000000" w:rsidR="00000000" w:rsidRPr="00000000">
              <w:rPr>
                <w:sz w:val="20"/>
                <w:szCs w:val="20"/>
                <w:u w:val="single"/>
                <w:vertAlign w:val="baseline"/>
                <w:rtl w:val="0"/>
              </w:rPr>
              <w:t xml:space="preserve">Google API unable to locate car park</w:t>
            </w:r>
          </w:p>
          <w:p w:rsidR="00000000" w:rsidDel="00000000" w:rsidP="00000000" w:rsidRDefault="00000000" w:rsidRPr="00000000" w14:paraId="0000007C">
            <w:pPr>
              <w:widowControl w:val="0"/>
              <w:rPr>
                <w:sz w:val="20"/>
                <w:szCs w:val="20"/>
                <w:vertAlign w:val="baseline"/>
              </w:rPr>
            </w:pPr>
            <w:r w:rsidDel="00000000" w:rsidR="00000000" w:rsidRPr="00000000">
              <w:rPr>
                <w:sz w:val="20"/>
                <w:szCs w:val="20"/>
                <w:vertAlign w:val="baseline"/>
                <w:rtl w:val="0"/>
              </w:rPr>
              <w:t xml:space="preserve">2.1 System alerts user that the car park is not found</w:t>
            </w:r>
          </w:p>
          <w:p w:rsidR="00000000" w:rsidDel="00000000" w:rsidP="00000000" w:rsidRDefault="00000000" w:rsidRPr="00000000" w14:paraId="0000007D">
            <w:pPr>
              <w:widowControl w:val="0"/>
              <w:rPr>
                <w:sz w:val="20"/>
                <w:szCs w:val="20"/>
                <w:vertAlign w:val="baseline"/>
              </w:rPr>
            </w:pPr>
            <w:r w:rsidDel="00000000" w:rsidR="00000000" w:rsidRPr="00000000">
              <w:rPr>
                <w:sz w:val="20"/>
                <w:szCs w:val="20"/>
                <w:vertAlign w:val="baseline"/>
                <w:rtl w:val="0"/>
              </w:rPr>
              <w:t xml:space="preserve">2.2 Go to step 1</w:t>
            </w:r>
          </w:p>
          <w:p w:rsidR="00000000" w:rsidDel="00000000" w:rsidP="00000000" w:rsidRDefault="00000000" w:rsidRPr="00000000" w14:paraId="0000007E">
            <w:pPr>
              <w:widowControl w:val="0"/>
              <w:rPr>
                <w:sz w:val="20"/>
                <w:szCs w:val="20"/>
                <w:vertAlign w:val="baseline"/>
              </w:rPr>
            </w:pPr>
            <w:r w:rsidDel="00000000" w:rsidR="00000000" w:rsidRPr="00000000">
              <w:rPr>
                <w:rtl w:val="0"/>
              </w:rPr>
            </w:r>
          </w:p>
          <w:p w:rsidR="00000000" w:rsidDel="00000000" w:rsidP="00000000" w:rsidRDefault="00000000" w:rsidRPr="00000000" w14:paraId="0000007F">
            <w:pPr>
              <w:widowControl w:val="0"/>
              <w:rPr>
                <w:sz w:val="20"/>
                <w:szCs w:val="20"/>
                <w:u w:val="single"/>
                <w:vertAlign w:val="baseline"/>
              </w:rPr>
            </w:pPr>
            <w:r w:rsidDel="00000000" w:rsidR="00000000" w:rsidRPr="00000000">
              <w:rPr>
                <w:sz w:val="20"/>
                <w:szCs w:val="20"/>
                <w:u w:val="single"/>
                <w:vertAlign w:val="baseline"/>
                <w:rtl w:val="0"/>
              </w:rPr>
              <w:t xml:space="preserve">User decides to search for another car park</w:t>
            </w:r>
          </w:p>
          <w:p w:rsidR="00000000" w:rsidDel="00000000" w:rsidP="00000000" w:rsidRDefault="00000000" w:rsidRPr="00000000" w14:paraId="00000080">
            <w:pPr>
              <w:widowControl w:val="0"/>
              <w:rPr>
                <w:sz w:val="20"/>
                <w:szCs w:val="20"/>
                <w:vertAlign w:val="baseline"/>
              </w:rPr>
            </w:pPr>
            <w:r w:rsidDel="00000000" w:rsidR="00000000" w:rsidRPr="00000000">
              <w:rPr>
                <w:sz w:val="20"/>
                <w:szCs w:val="20"/>
                <w:vertAlign w:val="baseline"/>
                <w:rtl w:val="0"/>
              </w:rPr>
              <w:t xml:space="preserve">5.1 User clicks on the back button</w:t>
            </w:r>
          </w:p>
          <w:p w:rsidR="00000000" w:rsidDel="00000000" w:rsidP="00000000" w:rsidRDefault="00000000" w:rsidRPr="00000000" w14:paraId="00000081">
            <w:pPr>
              <w:widowControl w:val="0"/>
              <w:rPr>
                <w:sz w:val="20"/>
                <w:szCs w:val="20"/>
                <w:vertAlign w:val="baseline"/>
              </w:rPr>
            </w:pPr>
            <w:r w:rsidDel="00000000" w:rsidR="00000000" w:rsidRPr="00000000">
              <w:rPr>
                <w:sz w:val="20"/>
                <w:szCs w:val="20"/>
                <w:vertAlign w:val="baseline"/>
                <w:rtl w:val="0"/>
              </w:rPr>
              <w:t xml:space="preserve">5.2 Go to step 1</w:t>
            </w:r>
          </w:p>
          <w:p w:rsidR="00000000" w:rsidDel="00000000" w:rsidP="00000000" w:rsidRDefault="00000000" w:rsidRPr="00000000" w14:paraId="00000082">
            <w:pPr>
              <w:widowControl w:val="0"/>
              <w:rPr>
                <w:sz w:val="20"/>
                <w:szCs w:val="20"/>
                <w:vertAlign w:val="baseline"/>
              </w:rPr>
            </w:pPr>
            <w:r w:rsidDel="00000000" w:rsidR="00000000" w:rsidRPr="00000000">
              <w:rPr>
                <w:rtl w:val="0"/>
              </w:rPr>
            </w:r>
          </w:p>
          <w:p w:rsidR="00000000" w:rsidDel="00000000" w:rsidP="00000000" w:rsidRDefault="00000000" w:rsidRPr="00000000" w14:paraId="00000083">
            <w:pPr>
              <w:widowControl w:val="0"/>
              <w:rPr>
                <w:sz w:val="20"/>
                <w:szCs w:val="20"/>
                <w:u w:val="single"/>
                <w:vertAlign w:val="baseline"/>
              </w:rPr>
            </w:pPr>
            <w:r w:rsidDel="00000000" w:rsidR="00000000" w:rsidRPr="00000000">
              <w:rPr>
                <w:sz w:val="20"/>
                <w:szCs w:val="20"/>
                <w:u w:val="single"/>
                <w:vertAlign w:val="baseline"/>
                <w:rtl w:val="0"/>
              </w:rPr>
              <w:t xml:space="preserve">Google API is unavailable</w:t>
            </w:r>
          </w:p>
          <w:p w:rsidR="00000000" w:rsidDel="00000000" w:rsidP="00000000" w:rsidRDefault="00000000" w:rsidRPr="00000000" w14:paraId="00000084">
            <w:pPr>
              <w:widowControl w:val="0"/>
              <w:rPr>
                <w:sz w:val="20"/>
                <w:szCs w:val="20"/>
                <w:vertAlign w:val="baseline"/>
              </w:rPr>
            </w:pPr>
            <w:r w:rsidDel="00000000" w:rsidR="00000000" w:rsidRPr="00000000">
              <w:rPr>
                <w:sz w:val="20"/>
                <w:szCs w:val="20"/>
                <w:vertAlign w:val="baseline"/>
                <w:rtl w:val="0"/>
              </w:rPr>
              <w:t xml:space="preserve">2.1 System is unable to query Google API due to maintenance or service unavailable.</w:t>
            </w:r>
          </w:p>
          <w:p w:rsidR="00000000" w:rsidDel="00000000" w:rsidP="00000000" w:rsidRDefault="00000000" w:rsidRPr="00000000" w14:paraId="00000085">
            <w:pPr>
              <w:widowControl w:val="0"/>
              <w:rPr>
                <w:sz w:val="20"/>
                <w:szCs w:val="20"/>
                <w:vertAlign w:val="baseline"/>
              </w:rPr>
            </w:pPr>
            <w:r w:rsidDel="00000000" w:rsidR="00000000" w:rsidRPr="00000000">
              <w:rPr>
                <w:sz w:val="20"/>
                <w:szCs w:val="20"/>
                <w:vertAlign w:val="baseline"/>
                <w:rtl w:val="0"/>
              </w:rPr>
              <w:t xml:space="preserve">2.2 System displays an error message to the user “Service currently unavailable, please try again later”</w:t>
            </w:r>
          </w:p>
          <w:p w:rsidR="00000000" w:rsidDel="00000000" w:rsidP="00000000" w:rsidRDefault="00000000" w:rsidRPr="00000000" w14:paraId="00000086">
            <w:pPr>
              <w:widowControl w:val="0"/>
              <w:rPr>
                <w:sz w:val="20"/>
                <w:szCs w:val="20"/>
                <w:vertAlign w:val="baseline"/>
              </w:rPr>
            </w:pPr>
            <w:r w:rsidDel="00000000" w:rsidR="00000000" w:rsidRPr="00000000">
              <w:rPr>
                <w:sz w:val="20"/>
                <w:szCs w:val="20"/>
                <w:vertAlign w:val="baseline"/>
                <w:rtl w:val="0"/>
              </w:rPr>
              <w:t xml:space="preserve">2.3 Go to step 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vertAlign w:val="baseline"/>
              </w:rPr>
            </w:pPr>
            <w:r w:rsidDel="00000000" w:rsidR="00000000" w:rsidRPr="00000000">
              <w:rPr>
                <w:sz w:val="20"/>
                <w:szCs w:val="20"/>
                <w:vertAlign w:val="baseline"/>
                <w:rtl w:val="0"/>
              </w:rPr>
              <w:t xml:space="preserve">Display Map</w:t>
            </w:r>
          </w:p>
          <w:p w:rsidR="00000000" w:rsidDel="00000000" w:rsidP="00000000" w:rsidRDefault="00000000" w:rsidRPr="00000000" w14:paraId="00000089">
            <w:pPr>
              <w:widowControl w:val="0"/>
              <w:rPr>
                <w:sz w:val="20"/>
                <w:szCs w:val="20"/>
                <w:vertAlign w:val="baseline"/>
              </w:rPr>
            </w:pPr>
            <w:r w:rsidDel="00000000" w:rsidR="00000000" w:rsidRPr="00000000">
              <w:rPr>
                <w:sz w:val="20"/>
                <w:szCs w:val="20"/>
                <w:vertAlign w:val="baseline"/>
                <w:rtl w:val="0"/>
              </w:rPr>
              <w:t xml:space="preserve">Display Car park details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vertAlign w:val="baseline"/>
              </w:rPr>
            </w:pPr>
            <w:r w:rsidDel="00000000" w:rsidR="00000000" w:rsidRPr="00000000">
              <w:rPr>
                <w:rtl w:val="0"/>
              </w:rPr>
            </w:r>
          </w:p>
        </w:tc>
      </w:tr>
    </w:tbl>
    <w:p w:rsidR="00000000" w:rsidDel="00000000" w:rsidP="00000000" w:rsidRDefault="00000000" w:rsidRPr="00000000" w14:paraId="00000090">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tbl>
      <w:tblPr>
        <w:tblStyle w:val="Table6"/>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2460"/>
        <w:gridCol w:w="2085"/>
        <w:gridCol w:w="2520"/>
        <w:tblGridChange w:id="0">
          <w:tblGrid>
            <w:gridCol w:w="1935"/>
            <w:gridCol w:w="2460"/>
            <w:gridCol w:w="2085"/>
            <w:gridCol w:w="252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vertAlign w:val="baseline"/>
              </w:rPr>
            </w:pPr>
            <w:r w:rsidDel="00000000" w:rsidR="00000000" w:rsidRPr="00000000">
              <w:rPr>
                <w:sz w:val="20"/>
                <w:szCs w:val="20"/>
                <w:vertAlign w:val="baseline"/>
                <w:rtl w:val="0"/>
              </w:rPr>
              <w:t xml:space="preserve">1.2</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097">
            <w:pPr>
              <w:widowControl w:val="0"/>
              <w:rPr>
                <w:sz w:val="20"/>
                <w:szCs w:val="20"/>
                <w:vertAlign w:val="baseline"/>
              </w:rPr>
            </w:pPr>
            <w:r w:rsidDel="00000000" w:rsidR="00000000" w:rsidRPr="00000000">
              <w:rPr>
                <w:sz w:val="20"/>
                <w:szCs w:val="20"/>
                <w:vertAlign w:val="baseline"/>
                <w:rtl w:val="0"/>
              </w:rPr>
              <w:t xml:space="preserve">Search car park via the map</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vertAlign w:val="baseline"/>
              </w:rPr>
            </w:pPr>
            <w:r w:rsidDel="00000000" w:rsidR="00000000" w:rsidRPr="00000000">
              <w:rPr>
                <w:sz w:val="20"/>
                <w:szCs w:val="20"/>
                <w:vertAlign w:val="baseline"/>
                <w:rtl w:val="0"/>
              </w:rPr>
              <w:t xml:space="preserve">Samuel Ong Jing Siang</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sz w:val="20"/>
                <w:szCs w:val="20"/>
                <w:vertAlign w:val="baseline"/>
              </w:rPr>
            </w:pPr>
            <w:r w:rsidDel="00000000" w:rsidR="00000000" w:rsidRPr="00000000">
              <w:rPr>
                <w:sz w:val="20"/>
                <w:szCs w:val="20"/>
                <w:vertAlign w:val="baseline"/>
                <w:rtl w:val="0"/>
              </w:rPr>
              <w:t xml:space="preserve">Samuel Ong Jing Siang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sz w:val="20"/>
                <w:szCs w:val="20"/>
                <w:vertAlign w:val="baseline"/>
              </w:rPr>
            </w:pPr>
            <w:r w:rsidDel="00000000" w:rsidR="00000000" w:rsidRPr="00000000">
              <w:rPr>
                <w:sz w:val="20"/>
                <w:szCs w:val="20"/>
                <w:vertAlign w:val="baseline"/>
                <w:rtl w:val="0"/>
              </w:rPr>
              <w:t xml:space="preserve">26/08/2022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vertAlign w:val="baseline"/>
              </w:rPr>
            </w:pPr>
            <w:r w:rsidDel="00000000" w:rsidR="00000000" w:rsidRPr="00000000">
              <w:rPr>
                <w:sz w:val="20"/>
                <w:szCs w:val="20"/>
                <w:vertAlign w:val="baseline"/>
                <w:rtl w:val="0"/>
              </w:rPr>
              <w:t xml:space="preserve">26/08/2022</w:t>
            </w:r>
          </w:p>
        </w:tc>
      </w:tr>
    </w:tbl>
    <w:p w:rsidR="00000000" w:rsidDel="00000000" w:rsidP="00000000" w:rsidRDefault="00000000" w:rsidRPr="00000000" w14:paraId="000000A2">
      <w:pPr>
        <w:rPr>
          <w:vertAlign w:val="baseline"/>
        </w:rPr>
      </w:pPr>
      <w:r w:rsidDel="00000000" w:rsidR="00000000" w:rsidRPr="00000000">
        <w:rPr>
          <w:rtl w:val="0"/>
        </w:rPr>
      </w:r>
    </w:p>
    <w:tbl>
      <w:tblPr>
        <w:tblStyle w:val="Table7"/>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7065"/>
        <w:tblGridChange w:id="0">
          <w:tblGrid>
            <w:gridCol w:w="1935"/>
            <w:gridCol w:w="7065"/>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vertAlign w:val="baseline"/>
              </w:rPr>
            </w:pPr>
            <w:r w:rsidDel="00000000" w:rsidR="00000000" w:rsidRPr="00000000">
              <w:rPr>
                <w:sz w:val="20"/>
                <w:szCs w:val="20"/>
                <w:vertAlign w:val="baseline"/>
                <w:rtl w:val="0"/>
              </w:rPr>
              <w:t xml:space="preserve">Search for a car park in Singapore using the map</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sz w:val="20"/>
                <w:szCs w:val="20"/>
                <w:vertAlign w:val="baseline"/>
              </w:rPr>
            </w:pPr>
            <w:r w:rsidDel="00000000" w:rsidR="00000000" w:rsidRPr="00000000">
              <w:rPr>
                <w:sz w:val="20"/>
                <w:szCs w:val="20"/>
                <w:vertAlign w:val="baseline"/>
                <w:rtl w:val="0"/>
              </w:rPr>
              <w:t xml:space="preserve">Once per app launch</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5"/>
              </w:numPr>
              <w:ind w:left="720" w:hanging="360"/>
              <w:rPr>
                <w:sz w:val="20"/>
                <w:szCs w:val="20"/>
                <w:vertAlign w:val="baseline"/>
              </w:rPr>
            </w:pPr>
            <w:r w:rsidDel="00000000" w:rsidR="00000000" w:rsidRPr="00000000">
              <w:rPr>
                <w:sz w:val="20"/>
                <w:szCs w:val="20"/>
                <w:vertAlign w:val="baseline"/>
                <w:rtl w:val="0"/>
              </w:rPr>
              <w:t xml:space="preserve">User pans the map to desired location</w:t>
            </w:r>
          </w:p>
          <w:p w:rsidR="00000000" w:rsidDel="00000000" w:rsidP="00000000" w:rsidRDefault="00000000" w:rsidRPr="00000000" w14:paraId="000000B1">
            <w:pPr>
              <w:widowControl w:val="0"/>
              <w:numPr>
                <w:ilvl w:val="0"/>
                <w:numId w:val="5"/>
              </w:numPr>
              <w:ind w:left="720" w:hanging="360"/>
              <w:rPr>
                <w:sz w:val="20"/>
                <w:szCs w:val="20"/>
                <w:vertAlign w:val="baseline"/>
              </w:rPr>
            </w:pPr>
            <w:r w:rsidDel="00000000" w:rsidR="00000000" w:rsidRPr="00000000">
              <w:rPr>
                <w:sz w:val="20"/>
                <w:szCs w:val="20"/>
                <w:vertAlign w:val="baseline"/>
                <w:rtl w:val="0"/>
              </w:rPr>
              <w:t xml:space="preserve">System displays updated map</w:t>
            </w:r>
          </w:p>
          <w:p w:rsidR="00000000" w:rsidDel="00000000" w:rsidP="00000000" w:rsidRDefault="00000000" w:rsidRPr="00000000" w14:paraId="000000B2">
            <w:pPr>
              <w:widowControl w:val="0"/>
              <w:numPr>
                <w:ilvl w:val="0"/>
                <w:numId w:val="5"/>
              </w:numPr>
              <w:ind w:left="720" w:hanging="360"/>
              <w:rPr>
                <w:sz w:val="20"/>
                <w:szCs w:val="20"/>
                <w:vertAlign w:val="baseline"/>
              </w:rPr>
            </w:pPr>
            <w:r w:rsidDel="00000000" w:rsidR="00000000" w:rsidRPr="00000000">
              <w:rPr>
                <w:sz w:val="20"/>
                <w:szCs w:val="20"/>
                <w:vertAlign w:val="baseline"/>
                <w:rtl w:val="0"/>
              </w:rPr>
              <w:t xml:space="preserve">User presses on a pin</w:t>
            </w:r>
          </w:p>
          <w:p w:rsidR="00000000" w:rsidDel="00000000" w:rsidP="00000000" w:rsidRDefault="00000000" w:rsidRPr="00000000" w14:paraId="000000B3">
            <w:pPr>
              <w:widowControl w:val="0"/>
              <w:numPr>
                <w:ilvl w:val="0"/>
                <w:numId w:val="5"/>
              </w:numPr>
              <w:ind w:left="720" w:hanging="360"/>
              <w:rPr>
                <w:sz w:val="20"/>
                <w:szCs w:val="20"/>
                <w:vertAlign w:val="baseline"/>
              </w:rPr>
            </w:pPr>
            <w:r w:rsidDel="00000000" w:rsidR="00000000" w:rsidRPr="00000000">
              <w:rPr>
                <w:sz w:val="20"/>
                <w:szCs w:val="20"/>
                <w:vertAlign w:val="baseline"/>
                <w:rtl w:val="0"/>
              </w:rPr>
              <w:t xml:space="preserve">System displays the car park details</w:t>
            </w:r>
          </w:p>
          <w:p w:rsidR="00000000" w:rsidDel="00000000" w:rsidP="00000000" w:rsidRDefault="00000000" w:rsidRPr="00000000" w14:paraId="000000B4">
            <w:pPr>
              <w:widowControl w:val="0"/>
              <w:numPr>
                <w:ilvl w:val="0"/>
                <w:numId w:val="5"/>
              </w:numPr>
              <w:ind w:left="720" w:hanging="360"/>
              <w:rPr>
                <w:sz w:val="20"/>
                <w:szCs w:val="20"/>
                <w:vertAlign w:val="baseline"/>
              </w:rPr>
            </w:pPr>
            <w:r w:rsidDel="00000000" w:rsidR="00000000" w:rsidRPr="00000000">
              <w:rPr>
                <w:sz w:val="20"/>
                <w:szCs w:val="20"/>
                <w:vertAlign w:val="baseline"/>
                <w:rtl w:val="0"/>
              </w:rPr>
              <w:t xml:space="preserve">User closes the program</w:t>
            </w:r>
          </w:p>
          <w:p w:rsidR="00000000" w:rsidDel="00000000" w:rsidP="00000000" w:rsidRDefault="00000000" w:rsidRPr="00000000" w14:paraId="000000B5">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u w:val="single"/>
                <w:vertAlign w:val="baseline"/>
              </w:rPr>
            </w:pPr>
            <w:r w:rsidDel="00000000" w:rsidR="00000000" w:rsidRPr="00000000">
              <w:rPr>
                <w:sz w:val="20"/>
                <w:szCs w:val="20"/>
                <w:u w:val="single"/>
                <w:vertAlign w:val="baseline"/>
                <w:rtl w:val="0"/>
              </w:rPr>
              <w:t xml:space="preserve">User provides duration of stay at the car park</w:t>
            </w:r>
          </w:p>
          <w:p w:rsidR="00000000" w:rsidDel="00000000" w:rsidP="00000000" w:rsidRDefault="00000000" w:rsidRPr="00000000" w14:paraId="000000B8">
            <w:pPr>
              <w:widowControl w:val="0"/>
              <w:rPr>
                <w:sz w:val="20"/>
                <w:szCs w:val="20"/>
                <w:vertAlign w:val="baseline"/>
              </w:rPr>
            </w:pPr>
            <w:r w:rsidDel="00000000" w:rsidR="00000000" w:rsidRPr="00000000">
              <w:rPr>
                <w:sz w:val="20"/>
                <w:szCs w:val="20"/>
                <w:vertAlign w:val="baseline"/>
                <w:rtl w:val="0"/>
              </w:rPr>
              <w:t xml:space="preserve">5.1 User inputs the duration of stay at the car park</w:t>
            </w:r>
          </w:p>
          <w:p w:rsidR="00000000" w:rsidDel="00000000" w:rsidP="00000000" w:rsidRDefault="00000000" w:rsidRPr="00000000" w14:paraId="000000B9">
            <w:pPr>
              <w:widowControl w:val="0"/>
              <w:rPr>
                <w:sz w:val="20"/>
                <w:szCs w:val="20"/>
                <w:vertAlign w:val="baseline"/>
              </w:rPr>
            </w:pPr>
            <w:r w:rsidDel="00000000" w:rsidR="00000000" w:rsidRPr="00000000">
              <w:rPr>
                <w:sz w:val="20"/>
                <w:szCs w:val="20"/>
                <w:vertAlign w:val="baseline"/>
                <w:rtl w:val="0"/>
              </w:rPr>
              <w:t xml:space="preserve">5.2 System calculate cost of stay at the car park</w:t>
            </w:r>
          </w:p>
          <w:p w:rsidR="00000000" w:rsidDel="00000000" w:rsidP="00000000" w:rsidRDefault="00000000" w:rsidRPr="00000000" w14:paraId="000000BA">
            <w:pPr>
              <w:widowControl w:val="0"/>
              <w:rPr>
                <w:sz w:val="20"/>
                <w:szCs w:val="20"/>
                <w:vertAlign w:val="baseline"/>
              </w:rPr>
            </w:pPr>
            <w:r w:rsidDel="00000000" w:rsidR="00000000" w:rsidRPr="00000000">
              <w:rPr>
                <w:sz w:val="20"/>
                <w:szCs w:val="20"/>
                <w:vertAlign w:val="baseline"/>
                <w:rtl w:val="0"/>
              </w:rPr>
              <w:t xml:space="preserve">5.3 System displays the cost of stay at the car park</w:t>
            </w:r>
          </w:p>
          <w:p w:rsidR="00000000" w:rsidDel="00000000" w:rsidP="00000000" w:rsidRDefault="00000000" w:rsidRPr="00000000" w14:paraId="000000BB">
            <w:pPr>
              <w:widowControl w:val="0"/>
              <w:rPr>
                <w:sz w:val="20"/>
                <w:szCs w:val="20"/>
                <w:u w:val="single"/>
                <w:vertAlign w:val="baseline"/>
              </w:rPr>
            </w:pPr>
            <w:r w:rsidDel="00000000" w:rsidR="00000000" w:rsidRPr="00000000">
              <w:rPr>
                <w:sz w:val="20"/>
                <w:szCs w:val="20"/>
                <w:vertAlign w:val="baseline"/>
                <w:rtl w:val="0"/>
              </w:rPr>
              <w:t xml:space="preserve">5.4 Go to Step 5</w:t>
            </w: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u w:val="single"/>
                <w:vertAlign w:val="baseline"/>
              </w:rPr>
            </w:pPr>
            <w:r w:rsidDel="00000000" w:rsidR="00000000" w:rsidRPr="00000000">
              <w:rPr>
                <w:sz w:val="20"/>
                <w:szCs w:val="20"/>
                <w:u w:val="single"/>
                <w:vertAlign w:val="baseline"/>
                <w:rtl w:val="0"/>
              </w:rPr>
              <w:t xml:space="preserve">User decides to search for another car park</w:t>
            </w:r>
          </w:p>
          <w:p w:rsidR="00000000" w:rsidDel="00000000" w:rsidP="00000000" w:rsidRDefault="00000000" w:rsidRPr="00000000" w14:paraId="000000BE">
            <w:pPr>
              <w:widowControl w:val="0"/>
              <w:rPr>
                <w:sz w:val="20"/>
                <w:szCs w:val="20"/>
                <w:vertAlign w:val="baseline"/>
              </w:rPr>
            </w:pPr>
            <w:r w:rsidDel="00000000" w:rsidR="00000000" w:rsidRPr="00000000">
              <w:rPr>
                <w:sz w:val="20"/>
                <w:szCs w:val="20"/>
                <w:vertAlign w:val="baseline"/>
                <w:rtl w:val="0"/>
              </w:rPr>
              <w:t xml:space="preserve">4.1 User clicks on the back button</w:t>
            </w:r>
          </w:p>
          <w:p w:rsidR="00000000" w:rsidDel="00000000" w:rsidP="00000000" w:rsidRDefault="00000000" w:rsidRPr="00000000" w14:paraId="000000BF">
            <w:pPr>
              <w:widowControl w:val="0"/>
              <w:rPr>
                <w:sz w:val="20"/>
                <w:szCs w:val="20"/>
                <w:vertAlign w:val="baseline"/>
              </w:rPr>
            </w:pPr>
            <w:r w:rsidDel="00000000" w:rsidR="00000000" w:rsidRPr="00000000">
              <w:rPr>
                <w:sz w:val="20"/>
                <w:szCs w:val="20"/>
                <w:vertAlign w:val="baseline"/>
                <w:rtl w:val="0"/>
              </w:rPr>
              <w:t xml:space="preserve">4.2 Go to step 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vertAlign w:val="baseline"/>
              </w:rPr>
            </w:pPr>
            <w:r w:rsidDel="00000000" w:rsidR="00000000" w:rsidRPr="00000000">
              <w:rPr>
                <w:sz w:val="20"/>
                <w:szCs w:val="20"/>
                <w:vertAlign w:val="baseline"/>
                <w:rtl w:val="0"/>
              </w:rPr>
              <w:t xml:space="preserve">Display Map</w:t>
            </w:r>
          </w:p>
          <w:p w:rsidR="00000000" w:rsidDel="00000000" w:rsidP="00000000" w:rsidRDefault="00000000" w:rsidRPr="00000000" w14:paraId="000000C2">
            <w:pPr>
              <w:widowControl w:val="0"/>
              <w:rPr>
                <w:sz w:val="20"/>
                <w:szCs w:val="20"/>
                <w:vertAlign w:val="baseline"/>
              </w:rPr>
            </w:pPr>
            <w:r w:rsidDel="00000000" w:rsidR="00000000" w:rsidRPr="00000000">
              <w:rPr>
                <w:sz w:val="20"/>
                <w:szCs w:val="20"/>
                <w:vertAlign w:val="baseline"/>
                <w:rtl w:val="0"/>
              </w:rPr>
              <w:t xml:space="preserve">Display Car park details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vertAlign w:val="baseline"/>
              </w:rPr>
            </w:pPr>
            <w:r w:rsidDel="00000000" w:rsidR="00000000" w:rsidRPr="00000000">
              <w:rPr>
                <w:rtl w:val="0"/>
              </w:rPr>
            </w:r>
          </w:p>
        </w:tc>
      </w:tr>
    </w:tbl>
    <w:p w:rsidR="00000000" w:rsidDel="00000000" w:rsidP="00000000" w:rsidRDefault="00000000" w:rsidRPr="00000000" w14:paraId="000000C9">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tbl>
      <w:tblPr>
        <w:tblStyle w:val="Table8"/>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2460"/>
        <w:gridCol w:w="2085"/>
        <w:gridCol w:w="2520"/>
        <w:tblGridChange w:id="0">
          <w:tblGrid>
            <w:gridCol w:w="1935"/>
            <w:gridCol w:w="2460"/>
            <w:gridCol w:w="2085"/>
            <w:gridCol w:w="252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vertAlign w:val="baseline"/>
              </w:rPr>
            </w:pPr>
            <w:r w:rsidDel="00000000" w:rsidR="00000000" w:rsidRPr="00000000">
              <w:rPr>
                <w:sz w:val="20"/>
                <w:szCs w:val="20"/>
                <w:vertAlign w:val="baseline"/>
                <w:rtl w:val="0"/>
              </w:rPr>
              <w:t xml:space="preserve">1.3</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vertAlign w:val="baseline"/>
              </w:rPr>
            </w:pPr>
            <w:r w:rsidDel="00000000" w:rsidR="00000000" w:rsidRPr="00000000">
              <w:rPr>
                <w:sz w:val="20"/>
                <w:szCs w:val="20"/>
                <w:vertAlign w:val="baseline"/>
                <w:rtl w:val="0"/>
              </w:rPr>
              <w:t xml:space="preserve">Search car park via destination</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vertAlign w:val="baseline"/>
              </w:rPr>
            </w:pPr>
            <w:r w:rsidDel="00000000" w:rsidR="00000000" w:rsidRPr="00000000">
              <w:rPr>
                <w:sz w:val="20"/>
                <w:szCs w:val="20"/>
                <w:vertAlign w:val="baseline"/>
                <w:rtl w:val="0"/>
              </w:rPr>
              <w:t xml:space="preserve">Samuel Ong Jing Siang</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sz w:val="20"/>
                <w:szCs w:val="20"/>
                <w:vertAlign w:val="baseline"/>
              </w:rPr>
            </w:pPr>
            <w:r w:rsidDel="00000000" w:rsidR="00000000" w:rsidRPr="00000000">
              <w:rPr>
                <w:sz w:val="20"/>
                <w:szCs w:val="20"/>
                <w:vertAlign w:val="baseline"/>
                <w:rtl w:val="0"/>
              </w:rPr>
              <w:t xml:space="preserve">Samuel Ong Jing Siang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vertAlign w:val="baseline"/>
              </w:rPr>
            </w:pPr>
            <w:r w:rsidDel="00000000" w:rsidR="00000000" w:rsidRPr="00000000">
              <w:rPr>
                <w:sz w:val="20"/>
                <w:szCs w:val="20"/>
                <w:vertAlign w:val="baseline"/>
                <w:rtl w:val="0"/>
              </w:rPr>
              <w:t xml:space="preserve">26/08/2022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vertAlign w:val="baseline"/>
              </w:rPr>
            </w:pPr>
            <w:r w:rsidDel="00000000" w:rsidR="00000000" w:rsidRPr="00000000">
              <w:rPr>
                <w:sz w:val="20"/>
                <w:szCs w:val="20"/>
                <w:vertAlign w:val="baseline"/>
                <w:rtl w:val="0"/>
              </w:rPr>
              <w:t xml:space="preserve">26/08/2022</w:t>
            </w:r>
          </w:p>
        </w:tc>
      </w:tr>
    </w:tbl>
    <w:p w:rsidR="00000000" w:rsidDel="00000000" w:rsidP="00000000" w:rsidRDefault="00000000" w:rsidRPr="00000000" w14:paraId="000000DB">
      <w:pPr>
        <w:rPr>
          <w:vertAlign w:val="baseline"/>
        </w:rPr>
      </w:pPr>
      <w:r w:rsidDel="00000000" w:rsidR="00000000" w:rsidRPr="00000000">
        <w:rPr>
          <w:rtl w:val="0"/>
        </w:rPr>
      </w:r>
    </w:p>
    <w:tbl>
      <w:tblPr>
        <w:tblStyle w:val="Table9"/>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7065"/>
        <w:tblGridChange w:id="0">
          <w:tblGrid>
            <w:gridCol w:w="1935"/>
            <w:gridCol w:w="7065"/>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vertAlign w:val="baseline"/>
              </w:rPr>
            </w:pPr>
            <w:r w:rsidDel="00000000" w:rsidR="00000000" w:rsidRPr="00000000">
              <w:rPr>
                <w:sz w:val="20"/>
                <w:szCs w:val="20"/>
                <w:vertAlign w:val="baseline"/>
                <w:rtl w:val="0"/>
              </w:rPr>
              <w:t xml:space="preserve">Search for a car park in Singapore using a location</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sz w:val="20"/>
                <w:szCs w:val="20"/>
                <w:vertAlign w:val="baseline"/>
              </w:rPr>
            </w:pPr>
            <w:r w:rsidDel="00000000" w:rsidR="00000000" w:rsidRPr="00000000">
              <w:rPr>
                <w:sz w:val="20"/>
                <w:szCs w:val="20"/>
                <w:vertAlign w:val="baseline"/>
                <w:rtl w:val="0"/>
              </w:rPr>
              <w:t xml:space="preserve">Once per app launch</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sz w:val="20"/>
                <w:szCs w:val="20"/>
                <w:vertAlign w:val="baseline"/>
              </w:rPr>
            </w:pPr>
            <w:r w:rsidDel="00000000" w:rsidR="00000000" w:rsidRPr="00000000">
              <w:rPr>
                <w:sz w:val="20"/>
                <w:szCs w:val="20"/>
                <w:vertAlign w:val="baseline"/>
                <w:rtl w:val="0"/>
              </w:rPr>
              <w:t xml:space="preserve">Normal flow whereby User picks a pin.</w:t>
            </w:r>
          </w:p>
          <w:p w:rsidR="00000000" w:rsidDel="00000000" w:rsidP="00000000" w:rsidRDefault="00000000" w:rsidRPr="00000000" w14:paraId="000000EA">
            <w:pPr>
              <w:widowControl w:val="0"/>
              <w:numPr>
                <w:ilvl w:val="0"/>
                <w:numId w:val="7"/>
              </w:numPr>
              <w:ind w:left="720" w:hanging="360"/>
              <w:rPr>
                <w:sz w:val="20"/>
                <w:szCs w:val="20"/>
                <w:vertAlign w:val="baseline"/>
              </w:rPr>
            </w:pPr>
            <w:r w:rsidDel="00000000" w:rsidR="00000000" w:rsidRPr="00000000">
              <w:rPr>
                <w:sz w:val="20"/>
                <w:szCs w:val="20"/>
                <w:vertAlign w:val="baseline"/>
                <w:rtl w:val="0"/>
              </w:rPr>
              <w:t xml:space="preserve">User inputs the location</w:t>
            </w:r>
          </w:p>
          <w:p w:rsidR="00000000" w:rsidDel="00000000" w:rsidP="00000000" w:rsidRDefault="00000000" w:rsidRPr="00000000" w14:paraId="000000EB">
            <w:pPr>
              <w:widowControl w:val="0"/>
              <w:numPr>
                <w:ilvl w:val="0"/>
                <w:numId w:val="7"/>
              </w:numPr>
              <w:ind w:left="720" w:hanging="360"/>
              <w:rPr>
                <w:sz w:val="20"/>
                <w:szCs w:val="20"/>
                <w:vertAlign w:val="baseline"/>
              </w:rPr>
            </w:pPr>
            <w:r w:rsidDel="00000000" w:rsidR="00000000" w:rsidRPr="00000000">
              <w:rPr>
                <w:sz w:val="20"/>
                <w:szCs w:val="20"/>
                <w:vertAlign w:val="baseline"/>
                <w:rtl w:val="0"/>
              </w:rPr>
              <w:t xml:space="preserve">System uses Google Map API to locate the nearby car parks</w:t>
            </w:r>
          </w:p>
          <w:p w:rsidR="00000000" w:rsidDel="00000000" w:rsidP="00000000" w:rsidRDefault="00000000" w:rsidRPr="00000000" w14:paraId="000000EC">
            <w:pPr>
              <w:widowControl w:val="0"/>
              <w:numPr>
                <w:ilvl w:val="0"/>
                <w:numId w:val="7"/>
              </w:numPr>
              <w:ind w:left="720" w:hanging="360"/>
              <w:rPr>
                <w:sz w:val="20"/>
                <w:szCs w:val="20"/>
                <w:vertAlign w:val="baseline"/>
              </w:rPr>
            </w:pPr>
            <w:r w:rsidDel="00000000" w:rsidR="00000000" w:rsidRPr="00000000">
              <w:rPr>
                <w:sz w:val="20"/>
                <w:szCs w:val="20"/>
                <w:vertAlign w:val="baseline"/>
                <w:rtl w:val="0"/>
              </w:rPr>
              <w:t xml:space="preserve">System pans to the location with the nearby car parks in view</w:t>
            </w:r>
          </w:p>
          <w:p w:rsidR="00000000" w:rsidDel="00000000" w:rsidP="00000000" w:rsidRDefault="00000000" w:rsidRPr="00000000" w14:paraId="000000ED">
            <w:pPr>
              <w:widowControl w:val="0"/>
              <w:numPr>
                <w:ilvl w:val="0"/>
                <w:numId w:val="7"/>
              </w:numPr>
              <w:ind w:left="720" w:hanging="360"/>
              <w:rPr>
                <w:sz w:val="20"/>
                <w:szCs w:val="20"/>
                <w:vertAlign w:val="baseline"/>
              </w:rPr>
            </w:pPr>
            <w:r w:rsidDel="00000000" w:rsidR="00000000" w:rsidRPr="00000000">
              <w:rPr>
                <w:sz w:val="20"/>
                <w:szCs w:val="20"/>
                <w:vertAlign w:val="baseline"/>
                <w:rtl w:val="0"/>
              </w:rPr>
              <w:t xml:space="preserve">User presses on the pin</w:t>
            </w:r>
          </w:p>
          <w:p w:rsidR="00000000" w:rsidDel="00000000" w:rsidP="00000000" w:rsidRDefault="00000000" w:rsidRPr="00000000" w14:paraId="000000EE">
            <w:pPr>
              <w:widowControl w:val="0"/>
              <w:numPr>
                <w:ilvl w:val="0"/>
                <w:numId w:val="7"/>
              </w:numPr>
              <w:ind w:left="720" w:hanging="360"/>
              <w:rPr>
                <w:sz w:val="20"/>
                <w:szCs w:val="20"/>
                <w:vertAlign w:val="baseline"/>
              </w:rPr>
            </w:pPr>
            <w:r w:rsidDel="00000000" w:rsidR="00000000" w:rsidRPr="00000000">
              <w:rPr>
                <w:sz w:val="20"/>
                <w:szCs w:val="20"/>
                <w:vertAlign w:val="baseline"/>
                <w:rtl w:val="0"/>
              </w:rPr>
              <w:t xml:space="preserve">System displays the car park details</w:t>
            </w:r>
          </w:p>
          <w:p w:rsidR="00000000" w:rsidDel="00000000" w:rsidP="00000000" w:rsidRDefault="00000000" w:rsidRPr="00000000" w14:paraId="000000EF">
            <w:pPr>
              <w:widowControl w:val="0"/>
              <w:numPr>
                <w:ilvl w:val="0"/>
                <w:numId w:val="7"/>
              </w:numPr>
              <w:ind w:left="720" w:hanging="360"/>
              <w:rPr>
                <w:sz w:val="20"/>
                <w:szCs w:val="20"/>
                <w:vertAlign w:val="baseline"/>
              </w:rPr>
            </w:pPr>
            <w:r w:rsidDel="00000000" w:rsidR="00000000" w:rsidRPr="00000000">
              <w:rPr>
                <w:sz w:val="20"/>
                <w:szCs w:val="20"/>
                <w:vertAlign w:val="baseline"/>
                <w:rtl w:val="0"/>
              </w:rPr>
              <w:t xml:space="preserve">User closes the program</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sz w:val="20"/>
                <w:szCs w:val="20"/>
                <w:u w:val="single"/>
                <w:vertAlign w:val="baseline"/>
              </w:rPr>
            </w:pPr>
            <w:r w:rsidDel="00000000" w:rsidR="00000000" w:rsidRPr="00000000">
              <w:rPr>
                <w:sz w:val="20"/>
                <w:szCs w:val="20"/>
                <w:u w:val="single"/>
                <w:vertAlign w:val="baseline"/>
                <w:rtl w:val="0"/>
              </w:rPr>
              <w:t xml:space="preserve">User opens the list of car parks and sorts them based on certain factors</w:t>
            </w:r>
          </w:p>
          <w:p w:rsidR="00000000" w:rsidDel="00000000" w:rsidP="00000000" w:rsidRDefault="00000000" w:rsidRPr="00000000" w14:paraId="000000F2">
            <w:pPr>
              <w:widowControl w:val="0"/>
              <w:rPr>
                <w:sz w:val="20"/>
                <w:szCs w:val="20"/>
                <w:vertAlign w:val="baseline"/>
              </w:rPr>
            </w:pPr>
            <w:r w:rsidDel="00000000" w:rsidR="00000000" w:rsidRPr="00000000">
              <w:rPr>
                <w:sz w:val="20"/>
                <w:szCs w:val="20"/>
                <w:vertAlign w:val="baseline"/>
                <w:rtl w:val="0"/>
              </w:rPr>
              <w:t xml:space="preserve">4.1 User opens list of car parks</w:t>
            </w:r>
          </w:p>
          <w:p w:rsidR="00000000" w:rsidDel="00000000" w:rsidP="00000000" w:rsidRDefault="00000000" w:rsidRPr="00000000" w14:paraId="000000F3">
            <w:pPr>
              <w:widowControl w:val="0"/>
              <w:rPr>
                <w:sz w:val="20"/>
                <w:szCs w:val="20"/>
                <w:vertAlign w:val="baseline"/>
              </w:rPr>
            </w:pPr>
            <w:r w:rsidDel="00000000" w:rsidR="00000000" w:rsidRPr="00000000">
              <w:rPr>
                <w:sz w:val="20"/>
                <w:szCs w:val="20"/>
                <w:vertAlign w:val="baseline"/>
                <w:rtl w:val="0"/>
              </w:rPr>
              <w:t xml:space="preserve">4.2 System provides a Sort Button to sort based on Price, Distance and Availability</w:t>
            </w:r>
          </w:p>
          <w:p w:rsidR="00000000" w:rsidDel="00000000" w:rsidP="00000000" w:rsidRDefault="00000000" w:rsidRPr="00000000" w14:paraId="000000F4">
            <w:pPr>
              <w:widowControl w:val="0"/>
              <w:rPr>
                <w:sz w:val="20"/>
                <w:szCs w:val="20"/>
                <w:vertAlign w:val="baseline"/>
              </w:rPr>
            </w:pPr>
            <w:r w:rsidDel="00000000" w:rsidR="00000000" w:rsidRPr="00000000">
              <w:rPr>
                <w:sz w:val="20"/>
                <w:szCs w:val="20"/>
                <w:vertAlign w:val="baseline"/>
                <w:rtl w:val="0"/>
              </w:rPr>
              <w:t xml:space="preserve">4.3 User picks a sort function</w:t>
            </w:r>
          </w:p>
          <w:p w:rsidR="00000000" w:rsidDel="00000000" w:rsidP="00000000" w:rsidRDefault="00000000" w:rsidRPr="00000000" w14:paraId="000000F5">
            <w:pPr>
              <w:widowControl w:val="0"/>
              <w:rPr>
                <w:sz w:val="20"/>
                <w:szCs w:val="20"/>
                <w:vertAlign w:val="baseline"/>
              </w:rPr>
            </w:pPr>
            <w:r w:rsidDel="00000000" w:rsidR="00000000" w:rsidRPr="00000000">
              <w:rPr>
                <w:sz w:val="20"/>
                <w:szCs w:val="20"/>
                <w:vertAlign w:val="baseline"/>
                <w:rtl w:val="0"/>
              </w:rPr>
              <w:t xml:space="preserve">4.4 System sorts the car parks</w:t>
            </w:r>
          </w:p>
          <w:p w:rsidR="00000000" w:rsidDel="00000000" w:rsidP="00000000" w:rsidRDefault="00000000" w:rsidRPr="00000000" w14:paraId="000000F6">
            <w:pPr>
              <w:widowControl w:val="0"/>
              <w:rPr>
                <w:sz w:val="20"/>
                <w:szCs w:val="20"/>
                <w:vertAlign w:val="baseline"/>
              </w:rPr>
            </w:pPr>
            <w:r w:rsidDel="00000000" w:rsidR="00000000" w:rsidRPr="00000000">
              <w:rPr>
                <w:sz w:val="20"/>
                <w:szCs w:val="20"/>
                <w:vertAlign w:val="baseline"/>
                <w:rtl w:val="0"/>
              </w:rPr>
              <w:t xml:space="preserve">4.5 User picks a car park</w:t>
            </w:r>
          </w:p>
          <w:p w:rsidR="00000000" w:rsidDel="00000000" w:rsidP="00000000" w:rsidRDefault="00000000" w:rsidRPr="00000000" w14:paraId="000000F7">
            <w:pPr>
              <w:widowControl w:val="0"/>
              <w:rPr>
                <w:sz w:val="20"/>
                <w:szCs w:val="20"/>
                <w:vertAlign w:val="baseline"/>
              </w:rPr>
            </w:pPr>
            <w:r w:rsidDel="00000000" w:rsidR="00000000" w:rsidRPr="00000000">
              <w:rPr>
                <w:sz w:val="20"/>
                <w:szCs w:val="20"/>
                <w:vertAlign w:val="baseline"/>
                <w:rtl w:val="0"/>
              </w:rPr>
              <w:t xml:space="preserve">4.6 Go to step 5</w:t>
            </w:r>
          </w:p>
          <w:p w:rsidR="00000000" w:rsidDel="00000000" w:rsidP="00000000" w:rsidRDefault="00000000" w:rsidRPr="00000000" w14:paraId="000000F8">
            <w:pPr>
              <w:widowControl w:val="0"/>
              <w:rPr>
                <w:sz w:val="20"/>
                <w:szCs w:val="20"/>
                <w:u w:val="single"/>
                <w:vertAlign w:val="baseline"/>
              </w:rPr>
            </w:pPr>
            <w:r w:rsidDel="00000000" w:rsidR="00000000" w:rsidRPr="00000000">
              <w:rPr>
                <w:rtl w:val="0"/>
              </w:rPr>
            </w:r>
          </w:p>
          <w:p w:rsidR="00000000" w:rsidDel="00000000" w:rsidP="00000000" w:rsidRDefault="00000000" w:rsidRPr="00000000" w14:paraId="000000F9">
            <w:pPr>
              <w:widowControl w:val="0"/>
              <w:rPr>
                <w:sz w:val="20"/>
                <w:szCs w:val="20"/>
                <w:u w:val="single"/>
                <w:vertAlign w:val="baseline"/>
              </w:rPr>
            </w:pPr>
            <w:r w:rsidDel="00000000" w:rsidR="00000000" w:rsidRPr="00000000">
              <w:rPr>
                <w:sz w:val="20"/>
                <w:szCs w:val="20"/>
                <w:u w:val="single"/>
                <w:vertAlign w:val="baseline"/>
                <w:rtl w:val="0"/>
              </w:rPr>
              <w:t xml:space="preserve">User provides duration of stay at the car park</w:t>
            </w:r>
          </w:p>
          <w:p w:rsidR="00000000" w:rsidDel="00000000" w:rsidP="00000000" w:rsidRDefault="00000000" w:rsidRPr="00000000" w14:paraId="000000FA">
            <w:pPr>
              <w:widowControl w:val="0"/>
              <w:rPr>
                <w:sz w:val="20"/>
                <w:szCs w:val="20"/>
                <w:vertAlign w:val="baseline"/>
              </w:rPr>
            </w:pPr>
            <w:r w:rsidDel="00000000" w:rsidR="00000000" w:rsidRPr="00000000">
              <w:rPr>
                <w:sz w:val="20"/>
                <w:szCs w:val="20"/>
                <w:vertAlign w:val="baseline"/>
                <w:rtl w:val="0"/>
              </w:rPr>
              <w:t xml:space="preserve">6.1 User inputs the duration of stay at the car park</w:t>
            </w:r>
          </w:p>
          <w:p w:rsidR="00000000" w:rsidDel="00000000" w:rsidP="00000000" w:rsidRDefault="00000000" w:rsidRPr="00000000" w14:paraId="000000FB">
            <w:pPr>
              <w:widowControl w:val="0"/>
              <w:rPr>
                <w:sz w:val="20"/>
                <w:szCs w:val="20"/>
                <w:vertAlign w:val="baseline"/>
              </w:rPr>
            </w:pPr>
            <w:r w:rsidDel="00000000" w:rsidR="00000000" w:rsidRPr="00000000">
              <w:rPr>
                <w:sz w:val="20"/>
                <w:szCs w:val="20"/>
                <w:vertAlign w:val="baseline"/>
                <w:rtl w:val="0"/>
              </w:rPr>
              <w:t xml:space="preserve">6.2 System calculate cost of stay at the car park</w:t>
            </w:r>
          </w:p>
          <w:p w:rsidR="00000000" w:rsidDel="00000000" w:rsidP="00000000" w:rsidRDefault="00000000" w:rsidRPr="00000000" w14:paraId="000000FC">
            <w:pPr>
              <w:widowControl w:val="0"/>
              <w:rPr>
                <w:sz w:val="20"/>
                <w:szCs w:val="20"/>
                <w:vertAlign w:val="baseline"/>
              </w:rPr>
            </w:pPr>
            <w:r w:rsidDel="00000000" w:rsidR="00000000" w:rsidRPr="00000000">
              <w:rPr>
                <w:sz w:val="20"/>
                <w:szCs w:val="20"/>
                <w:vertAlign w:val="baseline"/>
                <w:rtl w:val="0"/>
              </w:rPr>
              <w:t xml:space="preserve">6.3 System displays the cost of stay at the car park</w:t>
            </w:r>
          </w:p>
          <w:p w:rsidR="00000000" w:rsidDel="00000000" w:rsidP="00000000" w:rsidRDefault="00000000" w:rsidRPr="00000000" w14:paraId="000000FD">
            <w:pPr>
              <w:widowControl w:val="0"/>
              <w:rPr>
                <w:sz w:val="20"/>
                <w:szCs w:val="20"/>
                <w:u w:val="single"/>
                <w:vertAlign w:val="baseline"/>
              </w:rPr>
            </w:pPr>
            <w:r w:rsidDel="00000000" w:rsidR="00000000" w:rsidRPr="00000000">
              <w:rPr>
                <w:sz w:val="20"/>
                <w:szCs w:val="20"/>
                <w:vertAlign w:val="baseline"/>
                <w:rtl w:val="0"/>
              </w:rPr>
              <w:t xml:space="preserve">6.4 Go to Step 6</w:t>
            </w: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u w:val="single"/>
                <w:vertAlign w:val="baseline"/>
              </w:rPr>
            </w:pPr>
            <w:r w:rsidDel="00000000" w:rsidR="00000000" w:rsidRPr="00000000">
              <w:rPr>
                <w:sz w:val="20"/>
                <w:szCs w:val="20"/>
                <w:u w:val="single"/>
                <w:vertAlign w:val="baseline"/>
                <w:rtl w:val="0"/>
              </w:rPr>
              <w:t xml:space="preserve">Google API unable to locate car park</w:t>
            </w:r>
          </w:p>
          <w:p w:rsidR="00000000" w:rsidDel="00000000" w:rsidP="00000000" w:rsidRDefault="00000000" w:rsidRPr="00000000" w14:paraId="00000100">
            <w:pPr>
              <w:widowControl w:val="0"/>
              <w:rPr>
                <w:sz w:val="20"/>
                <w:szCs w:val="20"/>
                <w:vertAlign w:val="baseline"/>
              </w:rPr>
            </w:pPr>
            <w:r w:rsidDel="00000000" w:rsidR="00000000" w:rsidRPr="00000000">
              <w:rPr>
                <w:sz w:val="20"/>
                <w:szCs w:val="20"/>
                <w:vertAlign w:val="baseline"/>
                <w:rtl w:val="0"/>
              </w:rPr>
              <w:t xml:space="preserve">2.1 System alerts user that the car park is not found</w:t>
            </w:r>
          </w:p>
          <w:p w:rsidR="00000000" w:rsidDel="00000000" w:rsidP="00000000" w:rsidRDefault="00000000" w:rsidRPr="00000000" w14:paraId="00000101">
            <w:pPr>
              <w:widowControl w:val="0"/>
              <w:rPr>
                <w:sz w:val="20"/>
                <w:szCs w:val="20"/>
                <w:vertAlign w:val="baseline"/>
              </w:rPr>
            </w:pPr>
            <w:r w:rsidDel="00000000" w:rsidR="00000000" w:rsidRPr="00000000">
              <w:rPr>
                <w:sz w:val="20"/>
                <w:szCs w:val="20"/>
                <w:vertAlign w:val="baseline"/>
                <w:rtl w:val="0"/>
              </w:rPr>
              <w:t xml:space="preserve">2.2 Go to step 1</w:t>
            </w:r>
          </w:p>
          <w:p w:rsidR="00000000" w:rsidDel="00000000" w:rsidP="00000000" w:rsidRDefault="00000000" w:rsidRPr="00000000" w14:paraId="00000102">
            <w:pPr>
              <w:widowControl w:val="0"/>
              <w:rPr>
                <w:sz w:val="20"/>
                <w:szCs w:val="20"/>
                <w:vertAlign w:val="baseline"/>
              </w:rPr>
            </w:pPr>
            <w:r w:rsidDel="00000000" w:rsidR="00000000" w:rsidRPr="00000000">
              <w:rPr>
                <w:rtl w:val="0"/>
              </w:rPr>
            </w:r>
          </w:p>
          <w:p w:rsidR="00000000" w:rsidDel="00000000" w:rsidP="00000000" w:rsidRDefault="00000000" w:rsidRPr="00000000" w14:paraId="00000103">
            <w:pPr>
              <w:widowControl w:val="0"/>
              <w:rPr>
                <w:sz w:val="20"/>
                <w:szCs w:val="20"/>
                <w:u w:val="single"/>
                <w:vertAlign w:val="baseline"/>
              </w:rPr>
            </w:pPr>
            <w:r w:rsidDel="00000000" w:rsidR="00000000" w:rsidRPr="00000000">
              <w:rPr>
                <w:sz w:val="20"/>
                <w:szCs w:val="20"/>
                <w:u w:val="single"/>
                <w:vertAlign w:val="baseline"/>
                <w:rtl w:val="0"/>
              </w:rPr>
              <w:t xml:space="preserve">User decides to search for another car park</w:t>
            </w:r>
          </w:p>
          <w:p w:rsidR="00000000" w:rsidDel="00000000" w:rsidP="00000000" w:rsidRDefault="00000000" w:rsidRPr="00000000" w14:paraId="00000104">
            <w:pPr>
              <w:widowControl w:val="0"/>
              <w:rPr>
                <w:sz w:val="20"/>
                <w:szCs w:val="20"/>
                <w:vertAlign w:val="baseline"/>
              </w:rPr>
            </w:pPr>
            <w:r w:rsidDel="00000000" w:rsidR="00000000" w:rsidRPr="00000000">
              <w:rPr>
                <w:sz w:val="20"/>
                <w:szCs w:val="20"/>
                <w:vertAlign w:val="baseline"/>
                <w:rtl w:val="0"/>
              </w:rPr>
              <w:t xml:space="preserve">5.1 User clicks on the back button</w:t>
            </w:r>
          </w:p>
          <w:p w:rsidR="00000000" w:rsidDel="00000000" w:rsidP="00000000" w:rsidRDefault="00000000" w:rsidRPr="00000000" w14:paraId="00000105">
            <w:pPr>
              <w:widowControl w:val="0"/>
              <w:rPr>
                <w:sz w:val="20"/>
                <w:szCs w:val="20"/>
                <w:vertAlign w:val="baseline"/>
              </w:rPr>
            </w:pPr>
            <w:r w:rsidDel="00000000" w:rsidR="00000000" w:rsidRPr="00000000">
              <w:rPr>
                <w:sz w:val="20"/>
                <w:szCs w:val="20"/>
                <w:vertAlign w:val="baseline"/>
                <w:rtl w:val="0"/>
              </w:rPr>
              <w:t xml:space="preserve">5.2 Go to step 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vertAlign w:val="baseline"/>
              </w:rPr>
            </w:pPr>
            <w:r w:rsidDel="00000000" w:rsidR="00000000" w:rsidRPr="00000000">
              <w:rPr>
                <w:sz w:val="20"/>
                <w:szCs w:val="20"/>
                <w:vertAlign w:val="baseline"/>
                <w:rtl w:val="0"/>
              </w:rPr>
              <w:t xml:space="preserve">Display Map</w:t>
            </w:r>
          </w:p>
          <w:p w:rsidR="00000000" w:rsidDel="00000000" w:rsidP="00000000" w:rsidRDefault="00000000" w:rsidRPr="00000000" w14:paraId="00000108">
            <w:pPr>
              <w:widowControl w:val="0"/>
              <w:rPr>
                <w:sz w:val="20"/>
                <w:szCs w:val="20"/>
                <w:vertAlign w:val="baseline"/>
              </w:rPr>
            </w:pPr>
            <w:r w:rsidDel="00000000" w:rsidR="00000000" w:rsidRPr="00000000">
              <w:rPr>
                <w:sz w:val="20"/>
                <w:szCs w:val="20"/>
                <w:vertAlign w:val="baseline"/>
                <w:rtl w:val="0"/>
              </w:rPr>
              <w:t xml:space="preserve">Display Car park details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rPr>
                <w:sz w:val="20"/>
                <w:szCs w:val="20"/>
                <w:vertAlign w:val="baseline"/>
              </w:rPr>
            </w:pPr>
            <w:r w:rsidDel="00000000" w:rsidR="00000000" w:rsidRPr="00000000">
              <w:rPr>
                <w:rtl w:val="0"/>
              </w:rPr>
            </w:r>
          </w:p>
        </w:tc>
      </w:tr>
    </w:tbl>
    <w:p w:rsidR="00000000" w:rsidDel="00000000" w:rsidP="00000000" w:rsidRDefault="00000000" w:rsidRPr="00000000" w14:paraId="0000010F">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tbl>
      <w:tblPr>
        <w:tblStyle w:val="Table10"/>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2460"/>
        <w:gridCol w:w="2085"/>
        <w:gridCol w:w="2520"/>
        <w:tblGridChange w:id="0">
          <w:tblGrid>
            <w:gridCol w:w="1935"/>
            <w:gridCol w:w="2460"/>
            <w:gridCol w:w="2085"/>
            <w:gridCol w:w="252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sz w:val="20"/>
                <w:szCs w:val="20"/>
                <w:vertAlign w:val="baseline"/>
              </w:rPr>
            </w:pPr>
            <w:r w:rsidDel="00000000" w:rsidR="00000000" w:rsidRPr="00000000">
              <w:rPr>
                <w:sz w:val="20"/>
                <w:szCs w:val="20"/>
                <w:vertAlign w:val="baseline"/>
                <w:rtl w:val="0"/>
              </w:rPr>
              <w:t xml:space="preserve">2</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116">
            <w:pPr>
              <w:widowControl w:val="0"/>
              <w:rPr>
                <w:sz w:val="20"/>
                <w:szCs w:val="20"/>
                <w:vertAlign w:val="baseline"/>
              </w:rPr>
            </w:pPr>
            <w:r w:rsidDel="00000000" w:rsidR="00000000" w:rsidRPr="00000000">
              <w:rPr>
                <w:sz w:val="20"/>
                <w:szCs w:val="20"/>
                <w:vertAlign w:val="baseline"/>
                <w:rtl w:val="0"/>
              </w:rPr>
              <w:t xml:space="preserve">Display Map</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vertAlign w:val="baseline"/>
              </w:rPr>
            </w:pPr>
            <w:r w:rsidDel="00000000" w:rsidR="00000000" w:rsidRPr="00000000">
              <w:rPr>
                <w:sz w:val="20"/>
                <w:szCs w:val="20"/>
                <w:vertAlign w:val="baseline"/>
                <w:rtl w:val="0"/>
              </w:rPr>
              <w:t xml:space="preserve">Samuel Ong Jing Siang</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rPr>
                <w:sz w:val="20"/>
                <w:szCs w:val="20"/>
                <w:vertAlign w:val="baseline"/>
              </w:rPr>
            </w:pPr>
            <w:r w:rsidDel="00000000" w:rsidR="00000000" w:rsidRPr="00000000">
              <w:rPr>
                <w:sz w:val="20"/>
                <w:szCs w:val="20"/>
                <w:vertAlign w:val="baseline"/>
                <w:rtl w:val="0"/>
              </w:rPr>
              <w:t xml:space="preserve">Samuel Ong Jing Siang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vertAlign w:val="baseline"/>
              </w:rPr>
            </w:pPr>
            <w:r w:rsidDel="00000000" w:rsidR="00000000" w:rsidRPr="00000000">
              <w:rPr>
                <w:sz w:val="20"/>
                <w:szCs w:val="20"/>
                <w:vertAlign w:val="baseline"/>
                <w:rtl w:val="0"/>
              </w:rPr>
              <w:t xml:space="preserve">26/08/2022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rPr>
                <w:sz w:val="20"/>
                <w:szCs w:val="20"/>
                <w:vertAlign w:val="baseline"/>
              </w:rPr>
            </w:pPr>
            <w:r w:rsidDel="00000000" w:rsidR="00000000" w:rsidRPr="00000000">
              <w:rPr>
                <w:sz w:val="20"/>
                <w:szCs w:val="20"/>
                <w:vertAlign w:val="baseline"/>
                <w:rtl w:val="0"/>
              </w:rPr>
              <w:t xml:space="preserve">26/08/2022</w:t>
            </w:r>
          </w:p>
        </w:tc>
      </w:tr>
    </w:tbl>
    <w:p w:rsidR="00000000" w:rsidDel="00000000" w:rsidP="00000000" w:rsidRDefault="00000000" w:rsidRPr="00000000" w14:paraId="00000121">
      <w:pPr>
        <w:rPr>
          <w:vertAlign w:val="baseline"/>
        </w:rPr>
      </w:pPr>
      <w:r w:rsidDel="00000000" w:rsidR="00000000" w:rsidRPr="00000000">
        <w:rPr>
          <w:rtl w:val="0"/>
        </w:rPr>
      </w:r>
    </w:p>
    <w:tbl>
      <w:tblPr>
        <w:tblStyle w:val="Table1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7065"/>
        <w:tblGridChange w:id="0">
          <w:tblGrid>
            <w:gridCol w:w="1935"/>
            <w:gridCol w:w="7065"/>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sz w:val="20"/>
                <w:szCs w:val="20"/>
                <w:vertAlign w:val="baseline"/>
              </w:rPr>
            </w:pPr>
            <w:r w:rsidDel="00000000" w:rsidR="00000000" w:rsidRPr="00000000">
              <w:rPr>
                <w:sz w:val="20"/>
                <w:szCs w:val="20"/>
                <w:vertAlign w:val="baseline"/>
                <w:rtl w:val="0"/>
              </w:rPr>
              <w:t xml:space="preserve">Display the map</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sz w:val="20"/>
                <w:szCs w:val="20"/>
                <w:vertAlign w:val="baseline"/>
              </w:rPr>
            </w:pPr>
            <w:r w:rsidDel="00000000" w:rsidR="00000000" w:rsidRPr="00000000">
              <w:rPr>
                <w:sz w:val="20"/>
                <w:szCs w:val="20"/>
                <w:vertAlign w:val="baseline"/>
                <w:rtl w:val="0"/>
              </w:rPr>
              <w:t xml:space="preserve">Car park pins are updated on the map</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vertAlign w:val="baseline"/>
              </w:rPr>
            </w:pPr>
            <w:r w:rsidDel="00000000" w:rsidR="00000000" w:rsidRPr="00000000">
              <w:rPr>
                <w:sz w:val="20"/>
                <w:szCs w:val="20"/>
                <w:vertAlign w:val="baseline"/>
                <w:rtl w:val="0"/>
              </w:rPr>
              <w:t xml:space="preserve">Every time the map must be updated due to new inputs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8"/>
              </w:numPr>
              <w:ind w:left="720" w:hanging="360"/>
              <w:rPr>
                <w:sz w:val="20"/>
                <w:szCs w:val="20"/>
                <w:vertAlign w:val="baseline"/>
              </w:rPr>
            </w:pPr>
            <w:r w:rsidDel="00000000" w:rsidR="00000000" w:rsidRPr="00000000">
              <w:rPr>
                <w:sz w:val="20"/>
                <w:szCs w:val="20"/>
                <w:vertAlign w:val="baseline"/>
                <w:rtl w:val="0"/>
              </w:rPr>
              <w:t xml:space="preserve">System displays the map via the Google Map API</w:t>
            </w:r>
          </w:p>
          <w:p w:rsidR="00000000" w:rsidDel="00000000" w:rsidP="00000000" w:rsidRDefault="00000000" w:rsidRPr="00000000" w14:paraId="00000130">
            <w:pPr>
              <w:widowControl w:val="0"/>
              <w:numPr>
                <w:ilvl w:val="0"/>
                <w:numId w:val="8"/>
              </w:numPr>
              <w:ind w:left="720" w:hanging="360"/>
              <w:rPr>
                <w:sz w:val="20"/>
                <w:szCs w:val="20"/>
                <w:vertAlign w:val="baseline"/>
              </w:rPr>
            </w:pPr>
            <w:r w:rsidDel="00000000" w:rsidR="00000000" w:rsidRPr="00000000">
              <w:rPr>
                <w:sz w:val="20"/>
                <w:szCs w:val="20"/>
                <w:vertAlign w:val="baseline"/>
                <w:rtl w:val="0"/>
              </w:rPr>
              <w:t xml:space="preserve">System updates the pins for the car parks located</w:t>
            </w:r>
          </w:p>
          <w:p w:rsidR="00000000" w:rsidDel="00000000" w:rsidP="00000000" w:rsidRDefault="00000000" w:rsidRPr="00000000" w14:paraId="00000131">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sz w:val="20"/>
                <w:szCs w:val="20"/>
                <w:u w:val="single"/>
                <w:vertAlign w:val="baseline"/>
              </w:rPr>
            </w:pPr>
            <w:r w:rsidDel="00000000" w:rsidR="00000000" w:rsidRPr="00000000">
              <w:rPr>
                <w:sz w:val="20"/>
                <w:szCs w:val="20"/>
                <w:u w:val="single"/>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sz w:val="20"/>
                <w:szCs w:val="20"/>
                <w:vertAlign w:val="baseline"/>
              </w:rPr>
            </w:pPr>
            <w:r w:rsidDel="00000000" w:rsidR="00000000" w:rsidRPr="00000000">
              <w:rPr>
                <w:rtl w:val="0"/>
              </w:rPr>
            </w:r>
          </w:p>
        </w:tc>
      </w:tr>
      <w:tr>
        <w:trPr>
          <w:cantSplit w:val="0"/>
          <w:trHeight w:val="454"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0"/>
                <w:szCs w:val="20"/>
                <w:vertAlign w:val="baseline"/>
              </w:rPr>
            </w:pPr>
            <w:r w:rsidDel="00000000" w:rsidR="00000000" w:rsidRPr="00000000">
              <w:rPr>
                <w:rtl w:val="0"/>
              </w:rPr>
            </w:r>
          </w:p>
        </w:tc>
      </w:tr>
    </w:tbl>
    <w:p w:rsidR="00000000" w:rsidDel="00000000" w:rsidP="00000000" w:rsidRDefault="00000000" w:rsidRPr="00000000" w14:paraId="0000013E">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tbl>
      <w:tblPr>
        <w:tblStyle w:val="Table1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6"/>
        <w:gridCol w:w="2460"/>
        <w:gridCol w:w="2094"/>
        <w:gridCol w:w="2510"/>
        <w:tblGridChange w:id="0">
          <w:tblGrid>
            <w:gridCol w:w="1936"/>
            <w:gridCol w:w="2460"/>
            <w:gridCol w:w="2094"/>
            <w:gridCol w:w="251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sz w:val="20"/>
                <w:szCs w:val="20"/>
                <w:vertAlign w:val="baseline"/>
              </w:rPr>
            </w:pPr>
            <w:r w:rsidDel="00000000" w:rsidR="00000000" w:rsidRPr="00000000">
              <w:rPr>
                <w:sz w:val="20"/>
                <w:szCs w:val="20"/>
                <w:vertAlign w:val="baseline"/>
                <w:rtl w:val="0"/>
              </w:rPr>
              <w:t xml:space="preserve">3</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145">
            <w:pPr>
              <w:widowControl w:val="0"/>
              <w:rPr>
                <w:sz w:val="20"/>
                <w:szCs w:val="20"/>
                <w:vertAlign w:val="baseline"/>
              </w:rPr>
            </w:pPr>
            <w:r w:rsidDel="00000000" w:rsidR="00000000" w:rsidRPr="00000000">
              <w:rPr>
                <w:sz w:val="20"/>
                <w:szCs w:val="20"/>
                <w:vertAlign w:val="baseline"/>
                <w:rtl w:val="0"/>
              </w:rPr>
              <w:t xml:space="preserve">Display Car Park Details</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vertAlign w:val="baseline"/>
              </w:rPr>
            </w:pPr>
            <w:r w:rsidDel="00000000" w:rsidR="00000000" w:rsidRPr="00000000">
              <w:rPr>
                <w:sz w:val="20"/>
                <w:szCs w:val="20"/>
                <w:vertAlign w:val="baseline"/>
                <w:rtl w:val="0"/>
              </w:rPr>
              <w:t xml:space="preserve">Ong Jun Heng</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sz w:val="20"/>
                <w:szCs w:val="20"/>
                <w:vertAlign w:val="baseline"/>
              </w:rPr>
            </w:pPr>
            <w:r w:rsidDel="00000000" w:rsidR="00000000" w:rsidRPr="00000000">
              <w:rPr>
                <w:sz w:val="20"/>
                <w:szCs w:val="20"/>
                <w:vertAlign w:val="baseline"/>
                <w:rtl w:val="0"/>
              </w:rPr>
              <w:t xml:space="preserve">Ong Jun Heng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sz w:val="20"/>
                <w:szCs w:val="20"/>
                <w:vertAlign w:val="baseline"/>
              </w:rPr>
            </w:pPr>
            <w:r w:rsidDel="00000000" w:rsidR="00000000" w:rsidRPr="00000000">
              <w:rPr>
                <w:sz w:val="20"/>
                <w:szCs w:val="20"/>
                <w:vertAlign w:val="baseline"/>
                <w:rtl w:val="0"/>
              </w:rPr>
              <w:t xml:space="preserve">27/8/22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vertAlign w:val="baseline"/>
              </w:rPr>
            </w:pPr>
            <w:r w:rsidDel="00000000" w:rsidR="00000000" w:rsidRPr="00000000">
              <w:rPr>
                <w:sz w:val="20"/>
                <w:szCs w:val="20"/>
                <w:vertAlign w:val="baseline"/>
                <w:rtl w:val="0"/>
              </w:rPr>
              <w:t xml:space="preserve">27/8/2022</w:t>
            </w:r>
          </w:p>
        </w:tc>
      </w:tr>
    </w:tbl>
    <w:p w:rsidR="00000000" w:rsidDel="00000000" w:rsidP="00000000" w:rsidRDefault="00000000" w:rsidRPr="00000000" w14:paraId="00000150">
      <w:pPr>
        <w:rPr>
          <w:vertAlign w:val="baseline"/>
        </w:rPr>
      </w:pPr>
      <w:r w:rsidDel="00000000" w:rsidR="00000000" w:rsidRPr="00000000">
        <w:rPr>
          <w:rtl w:val="0"/>
        </w:rPr>
      </w:r>
    </w:p>
    <w:tbl>
      <w:tblPr>
        <w:tblStyle w:val="Table1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7065"/>
        <w:tblGridChange w:id="0">
          <w:tblGrid>
            <w:gridCol w:w="1935"/>
            <w:gridCol w:w="7065"/>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sz w:val="20"/>
                <w:szCs w:val="20"/>
                <w:vertAlign w:val="baseline"/>
              </w:rPr>
            </w:pPr>
            <w:r w:rsidDel="00000000" w:rsidR="00000000" w:rsidRPr="00000000">
              <w:rPr>
                <w:sz w:val="20"/>
                <w:szCs w:val="20"/>
                <w:vertAlign w:val="baseline"/>
                <w:rtl w:val="0"/>
              </w:rPr>
              <w:t xml:space="preserve">Car Park Availability API, Car Park Rate API</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sz w:val="20"/>
                <w:szCs w:val="20"/>
                <w:vertAlign w:val="baseline"/>
              </w:rPr>
            </w:pPr>
            <w:r w:rsidDel="00000000" w:rsidR="00000000" w:rsidRPr="00000000">
              <w:rPr>
                <w:sz w:val="20"/>
                <w:szCs w:val="20"/>
                <w:vertAlign w:val="baseline"/>
                <w:rtl w:val="0"/>
              </w:rPr>
              <w:t xml:space="preserve">Displays information on the car park provided by the APIs. Information will always be in the same format, containing car park number, location, parking rates, availability/ occupancy of the car park and the last updated date and time. It will also include the cost of parking if duration of stay is provided. If any information is not applicable, the system will display N.A. instead.</w:t>
            </w:r>
          </w:p>
        </w:tc>
      </w:tr>
      <w:tr>
        <w:trPr>
          <w:cantSplit w:val="0"/>
          <w:trHeight w:val="429"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3"/>
              </w:numPr>
              <w:ind w:left="720" w:hanging="360"/>
              <w:rPr>
                <w:sz w:val="20"/>
                <w:szCs w:val="20"/>
                <w:vertAlign w:val="baseline"/>
              </w:rPr>
            </w:pPr>
            <w:r w:rsidDel="00000000" w:rsidR="00000000" w:rsidRPr="00000000">
              <w:rPr>
                <w:sz w:val="20"/>
                <w:szCs w:val="20"/>
                <w:vertAlign w:val="baseline"/>
                <w:rtl w:val="0"/>
              </w:rPr>
              <w:t xml:space="preserve">User must have selected a car park</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9"/>
              </w:numPr>
              <w:ind w:left="720" w:hanging="360"/>
              <w:rPr>
                <w:sz w:val="20"/>
                <w:szCs w:val="20"/>
                <w:vertAlign w:val="baseline"/>
              </w:rPr>
            </w:pPr>
            <w:r w:rsidDel="00000000" w:rsidR="00000000" w:rsidRPr="00000000">
              <w:rPr>
                <w:sz w:val="20"/>
                <w:szCs w:val="20"/>
                <w:vertAlign w:val="baseline"/>
                <w:rtl w:val="0"/>
              </w:rPr>
              <w:t xml:space="preserve">System must have displayed information on the car park</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sz w:val="20"/>
                <w:szCs w:val="20"/>
                <w:vertAlign w:val="baseline"/>
              </w:rPr>
            </w:pPr>
            <w:r w:rsidDel="00000000" w:rsidR="00000000" w:rsidRPr="00000000">
              <w:rPr>
                <w:sz w:val="20"/>
                <w:szCs w:val="20"/>
                <w:vertAlign w:val="baseline"/>
                <w:rtl w:val="0"/>
              </w:rPr>
              <w:t xml:space="preserve">Once per app launch</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sz w:val="20"/>
                <w:szCs w:val="20"/>
                <w:vertAlign w:val="baseline"/>
              </w:rPr>
            </w:pPr>
            <w:r w:rsidDel="00000000" w:rsidR="00000000" w:rsidRPr="00000000">
              <w:rPr>
                <w:sz w:val="20"/>
                <w:szCs w:val="20"/>
                <w:vertAlign w:val="baseline"/>
                <w:rtl w:val="0"/>
              </w:rPr>
              <w:t xml:space="preserve">Normal flow whereby User has provided a car park</w:t>
            </w:r>
          </w:p>
          <w:p w:rsidR="00000000" w:rsidDel="00000000" w:rsidP="00000000" w:rsidRDefault="00000000" w:rsidRPr="00000000" w14:paraId="0000015F">
            <w:pPr>
              <w:widowControl w:val="0"/>
              <w:numPr>
                <w:ilvl w:val="0"/>
                <w:numId w:val="10"/>
              </w:numPr>
              <w:ind w:left="720" w:hanging="360"/>
              <w:rPr>
                <w:sz w:val="20"/>
                <w:szCs w:val="20"/>
                <w:vertAlign w:val="baseline"/>
              </w:rPr>
            </w:pPr>
            <w:r w:rsidDel="00000000" w:rsidR="00000000" w:rsidRPr="00000000">
              <w:rPr>
                <w:sz w:val="20"/>
                <w:szCs w:val="20"/>
                <w:vertAlign w:val="baseline"/>
                <w:rtl w:val="0"/>
              </w:rPr>
              <w:t xml:space="preserve">System retrieves information on the availability/ occupancy of the car park and the last updated date and time and the rates of the car park using the car park number provided. </w:t>
            </w:r>
          </w:p>
          <w:p w:rsidR="00000000" w:rsidDel="00000000" w:rsidP="00000000" w:rsidRDefault="00000000" w:rsidRPr="00000000" w14:paraId="00000160">
            <w:pPr>
              <w:widowControl w:val="0"/>
              <w:numPr>
                <w:ilvl w:val="0"/>
                <w:numId w:val="10"/>
              </w:numPr>
              <w:ind w:left="720" w:hanging="360"/>
              <w:rPr>
                <w:sz w:val="20"/>
                <w:szCs w:val="20"/>
                <w:vertAlign w:val="baseline"/>
              </w:rPr>
            </w:pPr>
            <w:r w:rsidDel="00000000" w:rsidR="00000000" w:rsidRPr="00000000">
              <w:rPr>
                <w:sz w:val="20"/>
                <w:szCs w:val="20"/>
                <w:vertAlign w:val="baseline"/>
                <w:rtl w:val="0"/>
              </w:rPr>
              <w:t xml:space="preserve">System displays the information in a fixed format.</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sz w:val="20"/>
                <w:szCs w:val="20"/>
                <w:u w:val="single"/>
                <w:vertAlign w:val="baseline"/>
              </w:rPr>
            </w:pPr>
            <w:r w:rsidDel="00000000" w:rsidR="00000000" w:rsidRPr="00000000">
              <w:rPr>
                <w:sz w:val="20"/>
                <w:szCs w:val="20"/>
                <w:u w:val="single"/>
                <w:vertAlign w:val="baseline"/>
                <w:rtl w:val="0"/>
              </w:rPr>
              <w:t xml:space="preserve">User provides duration of stay at the car park</w:t>
            </w:r>
          </w:p>
          <w:p w:rsidR="00000000" w:rsidDel="00000000" w:rsidP="00000000" w:rsidRDefault="00000000" w:rsidRPr="00000000" w14:paraId="00000163">
            <w:pPr>
              <w:widowControl w:val="0"/>
              <w:rPr>
                <w:sz w:val="20"/>
                <w:szCs w:val="20"/>
                <w:vertAlign w:val="baseline"/>
              </w:rPr>
            </w:pPr>
            <w:r w:rsidDel="00000000" w:rsidR="00000000" w:rsidRPr="00000000">
              <w:rPr>
                <w:sz w:val="20"/>
                <w:szCs w:val="20"/>
                <w:vertAlign w:val="baseline"/>
                <w:rtl w:val="0"/>
              </w:rPr>
              <w:t xml:space="preserve">2.1 System calculates the cost of the parking for the duration provided.</w:t>
            </w:r>
          </w:p>
          <w:p w:rsidR="00000000" w:rsidDel="00000000" w:rsidP="00000000" w:rsidRDefault="00000000" w:rsidRPr="00000000" w14:paraId="00000164">
            <w:pPr>
              <w:widowControl w:val="0"/>
              <w:rPr>
                <w:sz w:val="20"/>
                <w:szCs w:val="20"/>
                <w:vertAlign w:val="baseline"/>
              </w:rPr>
            </w:pPr>
            <w:r w:rsidDel="00000000" w:rsidR="00000000" w:rsidRPr="00000000">
              <w:rPr>
                <w:sz w:val="20"/>
                <w:szCs w:val="20"/>
                <w:vertAlign w:val="baseline"/>
                <w:rtl w:val="0"/>
              </w:rPr>
              <w:t xml:space="preserve">2.2 System displays the information in the same format, replacing the parking rates with the cost of parking.</w:t>
            </w:r>
          </w:p>
          <w:p w:rsidR="00000000" w:rsidDel="00000000" w:rsidP="00000000" w:rsidRDefault="00000000" w:rsidRPr="00000000" w14:paraId="00000165">
            <w:pPr>
              <w:widowControl w:val="0"/>
              <w:rPr>
                <w:sz w:val="20"/>
                <w:szCs w:val="20"/>
                <w:vertAlign w:val="baseline"/>
              </w:rPr>
            </w:pPr>
            <w:r w:rsidDel="00000000" w:rsidR="00000000" w:rsidRPr="00000000">
              <w:rPr>
                <w:rtl w:val="0"/>
              </w:rPr>
            </w:r>
          </w:p>
          <w:p w:rsidR="00000000" w:rsidDel="00000000" w:rsidP="00000000" w:rsidRDefault="00000000" w:rsidRPr="00000000" w14:paraId="00000166">
            <w:pPr>
              <w:widowControl w:val="0"/>
              <w:rPr>
                <w:sz w:val="20"/>
                <w:szCs w:val="20"/>
                <w:u w:val="single"/>
                <w:vertAlign w:val="baseline"/>
              </w:rPr>
            </w:pPr>
            <w:r w:rsidDel="00000000" w:rsidR="00000000" w:rsidRPr="00000000">
              <w:rPr>
                <w:sz w:val="20"/>
                <w:szCs w:val="20"/>
                <w:u w:val="single"/>
                <w:vertAlign w:val="baseline"/>
                <w:rtl w:val="0"/>
              </w:rPr>
              <w:t xml:space="preserve">System is unable to retrieve the availability or the rates of the car park</w:t>
            </w:r>
          </w:p>
          <w:p w:rsidR="00000000" w:rsidDel="00000000" w:rsidP="00000000" w:rsidRDefault="00000000" w:rsidRPr="00000000" w14:paraId="00000167">
            <w:pPr>
              <w:widowControl w:val="0"/>
              <w:rPr>
                <w:sz w:val="20"/>
                <w:szCs w:val="20"/>
                <w:vertAlign w:val="baseline"/>
              </w:rPr>
            </w:pPr>
            <w:r w:rsidDel="00000000" w:rsidR="00000000" w:rsidRPr="00000000">
              <w:rPr>
                <w:sz w:val="20"/>
                <w:szCs w:val="20"/>
                <w:vertAlign w:val="baseline"/>
                <w:rtl w:val="0"/>
              </w:rPr>
              <w:t xml:space="preserve">2.1 System displays the information retrieved in the same format, while using N.A. for information that was unable to be retrieved.</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vertAlign w:val="baseline"/>
              </w:rPr>
            </w:pPr>
            <w:r w:rsidDel="00000000" w:rsidR="00000000" w:rsidRPr="00000000">
              <w:rPr>
                <w:sz w:val="20"/>
                <w:szCs w:val="20"/>
                <w:vertAlign w:val="baseline"/>
                <w:rtl w:val="0"/>
              </w:rPr>
              <w:t xml:space="preserve">The database is assumed to have the information of all the car parks that the Google Map API has.</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rPr>
                <w:sz w:val="20"/>
                <w:szCs w:val="20"/>
                <w:vertAlign w:val="baseline"/>
              </w:rPr>
            </w:pPr>
            <w:r w:rsidDel="00000000" w:rsidR="00000000" w:rsidRPr="00000000">
              <w:rPr>
                <w:rtl w:val="0"/>
              </w:rPr>
            </w:r>
          </w:p>
        </w:tc>
      </w:tr>
    </w:tbl>
    <w:p w:rsidR="00000000" w:rsidDel="00000000" w:rsidP="00000000" w:rsidRDefault="00000000" w:rsidRPr="00000000" w14:paraId="00000172">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rtl w:val="0"/>
        </w:rPr>
      </w:r>
    </w:p>
    <w:tbl>
      <w:tblPr>
        <w:tblStyle w:val="Table1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6"/>
        <w:gridCol w:w="2460"/>
        <w:gridCol w:w="2094"/>
        <w:gridCol w:w="2510"/>
        <w:tblGridChange w:id="0">
          <w:tblGrid>
            <w:gridCol w:w="1936"/>
            <w:gridCol w:w="2460"/>
            <w:gridCol w:w="2094"/>
            <w:gridCol w:w="2510"/>
          </w:tblGrid>
        </w:tblGridChange>
      </w:tblGrid>
      <w:tr>
        <w:trPr>
          <w:cantSplit w:val="0"/>
          <w:trHeight w:val="420" w:hRule="atLeast"/>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sz w:val="20"/>
                <w:szCs w:val="20"/>
                <w:vertAlign w:val="baseline"/>
              </w:rPr>
            </w:pPr>
            <w:r w:rsidDel="00000000" w:rsidR="00000000" w:rsidRPr="00000000">
              <w:rPr>
                <w:sz w:val="20"/>
                <w:szCs w:val="20"/>
                <w:vertAlign w:val="baseline"/>
                <w:rtl w:val="0"/>
              </w:rPr>
              <w:t xml:space="preserve">Use Case ID:</w:t>
            </w:r>
          </w:p>
        </w:tc>
        <w:tc>
          <w:tcPr>
            <w:gridSpan w:val="3"/>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sz w:val="20"/>
                <w:szCs w:val="20"/>
                <w:vertAlign w:val="baseline"/>
              </w:rPr>
            </w:pPr>
            <w:r w:rsidDel="00000000" w:rsidR="00000000" w:rsidRPr="00000000">
              <w:rPr>
                <w:sz w:val="20"/>
                <w:szCs w:val="20"/>
                <w:vertAlign w:val="baseline"/>
                <w:rtl w:val="0"/>
              </w:rPr>
              <w:t xml:space="preserve">4</w:t>
            </w:r>
          </w:p>
        </w:tc>
      </w:tr>
      <w:tr>
        <w:trPr>
          <w:cantSplit w:val="0"/>
          <w:trHeight w:val="42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sz w:val="20"/>
                <w:szCs w:val="20"/>
                <w:vertAlign w:val="baseline"/>
              </w:rPr>
            </w:pPr>
            <w:r w:rsidDel="00000000" w:rsidR="00000000" w:rsidRPr="00000000">
              <w:rPr>
                <w:sz w:val="20"/>
                <w:szCs w:val="20"/>
                <w:vertAlign w:val="baseline"/>
                <w:rtl w:val="0"/>
              </w:rPr>
              <w:t xml:space="preserve">Use Case Name:</w:t>
            </w:r>
          </w:p>
        </w:tc>
        <w:tc>
          <w:tcPr>
            <w:gridSpan w:val="3"/>
            <w:tcMar>
              <w:top w:w="100.0" w:type="dxa"/>
              <w:left w:w="100.0" w:type="dxa"/>
              <w:bottom w:w="100.0" w:type="dxa"/>
              <w:right w:w="100.0" w:type="dxa"/>
            </w:tcMar>
            <w:vAlign w:val="top"/>
          </w:tcPr>
          <w:p w:rsidR="00000000" w:rsidDel="00000000" w:rsidP="00000000" w:rsidRDefault="00000000" w:rsidRPr="00000000" w14:paraId="00000179">
            <w:pPr>
              <w:widowControl w:val="0"/>
              <w:rPr>
                <w:sz w:val="20"/>
                <w:szCs w:val="20"/>
                <w:vertAlign w:val="baseline"/>
              </w:rPr>
            </w:pPr>
            <w:r w:rsidDel="00000000" w:rsidR="00000000" w:rsidRPr="00000000">
              <w:rPr>
                <w:sz w:val="20"/>
                <w:szCs w:val="20"/>
                <w:vertAlign w:val="baseline"/>
                <w:rtl w:val="0"/>
              </w:rPr>
              <w:t xml:space="preserve">Calculate Cost</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rPr>
                <w:sz w:val="20"/>
                <w:szCs w:val="20"/>
                <w:vertAlign w:val="baseline"/>
              </w:rPr>
            </w:pPr>
            <w:r w:rsidDel="00000000" w:rsidR="00000000" w:rsidRPr="00000000">
              <w:rPr>
                <w:sz w:val="20"/>
                <w:szCs w:val="20"/>
                <w:vertAlign w:val="baseline"/>
                <w:rtl w:val="0"/>
              </w:rPr>
              <w:t xml:space="preserve">Created By:</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rPr>
                <w:sz w:val="20"/>
                <w:szCs w:val="20"/>
                <w:vertAlign w:val="baseline"/>
              </w:rPr>
            </w:pPr>
            <w:r w:rsidDel="00000000" w:rsidR="00000000" w:rsidRPr="00000000">
              <w:rPr>
                <w:sz w:val="20"/>
                <w:szCs w:val="20"/>
                <w:vertAlign w:val="baseline"/>
                <w:rtl w:val="0"/>
              </w:rPr>
              <w:t xml:space="preserve">Ong Jun Heng</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rPr>
                <w:sz w:val="20"/>
                <w:szCs w:val="20"/>
                <w:vertAlign w:val="baseline"/>
              </w:rPr>
            </w:pPr>
            <w:r w:rsidDel="00000000" w:rsidR="00000000" w:rsidRPr="00000000">
              <w:rPr>
                <w:sz w:val="20"/>
                <w:szCs w:val="20"/>
                <w:vertAlign w:val="baseline"/>
                <w:rtl w:val="0"/>
              </w:rPr>
              <w:t xml:space="preserve">Last Updated By: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sz w:val="20"/>
                <w:szCs w:val="20"/>
                <w:vertAlign w:val="baseline"/>
              </w:rPr>
            </w:pPr>
            <w:r w:rsidDel="00000000" w:rsidR="00000000" w:rsidRPr="00000000">
              <w:rPr>
                <w:sz w:val="20"/>
                <w:szCs w:val="20"/>
                <w:vertAlign w:val="baseline"/>
                <w:rtl w:val="0"/>
              </w:rPr>
              <w:t xml:space="preserve">Ong Jun Heng</w:t>
            </w:r>
          </w:p>
        </w:tc>
      </w:tr>
      <w:tr>
        <w:trPr>
          <w:cantSplit w:val="0"/>
          <w:tblHeader w:val="0"/>
        </w:trPr>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sz w:val="20"/>
                <w:szCs w:val="20"/>
                <w:vertAlign w:val="baseline"/>
              </w:rPr>
            </w:pPr>
            <w:r w:rsidDel="00000000" w:rsidR="00000000" w:rsidRPr="00000000">
              <w:rPr>
                <w:sz w:val="20"/>
                <w:szCs w:val="20"/>
                <w:vertAlign w:val="baseline"/>
                <w:rtl w:val="0"/>
              </w:rPr>
              <w:t xml:space="preserve">Date Created:</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sz w:val="20"/>
                <w:szCs w:val="20"/>
                <w:vertAlign w:val="baseline"/>
              </w:rPr>
            </w:pPr>
            <w:r w:rsidDel="00000000" w:rsidR="00000000" w:rsidRPr="00000000">
              <w:rPr>
                <w:sz w:val="20"/>
                <w:szCs w:val="20"/>
                <w:vertAlign w:val="baseline"/>
                <w:rtl w:val="0"/>
              </w:rPr>
              <w:t xml:space="preserve">27/8/22</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rPr>
                <w:sz w:val="20"/>
                <w:szCs w:val="20"/>
                <w:vertAlign w:val="baseline"/>
              </w:rPr>
            </w:pPr>
            <w:r w:rsidDel="00000000" w:rsidR="00000000" w:rsidRPr="00000000">
              <w:rPr>
                <w:sz w:val="20"/>
                <w:szCs w:val="20"/>
                <w:vertAlign w:val="baseline"/>
                <w:rtl w:val="0"/>
              </w:rPr>
              <w:t xml:space="preserve">Date Last Updated:</w:t>
            </w:r>
          </w:p>
        </w:tc>
        <w:tc>
          <w:tcPr>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rPr>
                <w:sz w:val="20"/>
                <w:szCs w:val="20"/>
                <w:vertAlign w:val="baseline"/>
              </w:rPr>
            </w:pPr>
            <w:r w:rsidDel="00000000" w:rsidR="00000000" w:rsidRPr="00000000">
              <w:rPr>
                <w:sz w:val="20"/>
                <w:szCs w:val="20"/>
                <w:vertAlign w:val="baseline"/>
                <w:rtl w:val="0"/>
              </w:rPr>
              <w:t xml:space="preserve">27/8/2022</w:t>
            </w:r>
          </w:p>
        </w:tc>
      </w:tr>
    </w:tbl>
    <w:p w:rsidR="00000000" w:rsidDel="00000000" w:rsidP="00000000" w:rsidRDefault="00000000" w:rsidRPr="00000000" w14:paraId="00000184">
      <w:pPr>
        <w:rPr>
          <w:vertAlign w:val="baseline"/>
        </w:rPr>
      </w:pPr>
      <w:r w:rsidDel="00000000" w:rsidR="00000000" w:rsidRPr="00000000">
        <w:rPr>
          <w:rtl w:val="0"/>
        </w:rPr>
      </w:r>
    </w:p>
    <w:tbl>
      <w:tblPr>
        <w:tblStyle w:val="Table1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7065"/>
        <w:tblGridChange w:id="0">
          <w:tblGrid>
            <w:gridCol w:w="1935"/>
            <w:gridCol w:w="7065"/>
          </w:tblGrid>
        </w:tblGridChange>
      </w:tblGrid>
      <w:tr>
        <w:trPr>
          <w:cantSplit w:val="0"/>
          <w:tblHeader w:val="0"/>
        </w:trPr>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sz w:val="20"/>
                <w:szCs w:val="20"/>
                <w:vertAlign w:val="baseline"/>
              </w:rPr>
            </w:pPr>
            <w:r w:rsidDel="00000000" w:rsidR="00000000" w:rsidRPr="00000000">
              <w:rPr>
                <w:sz w:val="20"/>
                <w:szCs w:val="20"/>
                <w:vertAlign w:val="baseline"/>
                <w:rtl w:val="0"/>
              </w:rPr>
              <w:t xml:space="preserve">Actor:</w:t>
            </w:r>
          </w:p>
        </w:tc>
        <w:tc>
          <w:tcPr>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rPr>
                <w:sz w:val="20"/>
                <w:szCs w:val="20"/>
                <w:vertAlign w:val="baseline"/>
              </w:rPr>
            </w:pPr>
            <w:r w:rsidDel="00000000" w:rsidR="00000000" w:rsidRPr="00000000">
              <w:rPr>
                <w:sz w:val="20"/>
                <w:szCs w:val="20"/>
                <w:vertAlign w:val="baseline"/>
                <w:rtl w:val="0"/>
              </w:rPr>
              <w:t xml:space="preserve">Description:</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sz w:val="20"/>
                <w:szCs w:val="20"/>
                <w:vertAlign w:val="baseline"/>
              </w:rPr>
            </w:pPr>
            <w:r w:rsidDel="00000000" w:rsidR="00000000" w:rsidRPr="00000000">
              <w:rPr>
                <w:sz w:val="20"/>
                <w:szCs w:val="20"/>
                <w:vertAlign w:val="baseline"/>
                <w:rtl w:val="0"/>
              </w:rPr>
              <w:t xml:space="preserve">Calculate the cost of the parking fee given the car park number and the start and end time of parking.</w:t>
            </w:r>
          </w:p>
        </w:tc>
      </w:tr>
      <w:tr>
        <w:trPr>
          <w:cantSplit w:val="0"/>
          <w:trHeight w:val="429"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sz w:val="20"/>
                <w:szCs w:val="20"/>
                <w:vertAlign w:val="baseline"/>
              </w:rPr>
            </w:pPr>
            <w:r w:rsidDel="00000000" w:rsidR="00000000" w:rsidRPr="00000000">
              <w:rPr>
                <w:sz w:val="20"/>
                <w:szCs w:val="20"/>
                <w:vertAlign w:val="baseline"/>
                <w:rtl w:val="0"/>
              </w:rPr>
              <w:t xml:space="preserve">Preconditions: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2"/>
              </w:numPr>
              <w:ind w:left="720" w:hanging="360"/>
              <w:rPr>
                <w:sz w:val="20"/>
                <w:szCs w:val="20"/>
                <w:vertAlign w:val="baseline"/>
              </w:rPr>
            </w:pPr>
            <w:r w:rsidDel="00000000" w:rsidR="00000000" w:rsidRPr="00000000">
              <w:rPr>
                <w:sz w:val="20"/>
                <w:szCs w:val="20"/>
                <w:vertAlign w:val="baseline"/>
                <w:rtl w:val="0"/>
              </w:rPr>
              <w:t xml:space="preserve">User must have selected a car park</w:t>
            </w:r>
          </w:p>
          <w:p w:rsidR="00000000" w:rsidDel="00000000" w:rsidP="00000000" w:rsidRDefault="00000000" w:rsidRPr="00000000" w14:paraId="0000018B">
            <w:pPr>
              <w:widowControl w:val="0"/>
              <w:numPr>
                <w:ilvl w:val="0"/>
                <w:numId w:val="2"/>
              </w:numPr>
              <w:ind w:left="720" w:hanging="360"/>
              <w:rPr>
                <w:sz w:val="20"/>
                <w:szCs w:val="20"/>
                <w:vertAlign w:val="baseline"/>
              </w:rPr>
            </w:pPr>
            <w:r w:rsidDel="00000000" w:rsidR="00000000" w:rsidRPr="00000000">
              <w:rPr>
                <w:sz w:val="20"/>
                <w:szCs w:val="20"/>
                <w:vertAlign w:val="baseline"/>
                <w:rtl w:val="0"/>
              </w:rPr>
              <w:t xml:space="preserve">User must have indicated a start and end time</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vertAlign w:val="baseline"/>
              </w:rPr>
            </w:pPr>
            <w:r w:rsidDel="00000000" w:rsidR="00000000" w:rsidRPr="00000000">
              <w:rPr>
                <w:sz w:val="20"/>
                <w:szCs w:val="20"/>
                <w:vertAlign w:val="baseline"/>
                <w:rtl w:val="0"/>
              </w:rPr>
              <w:t xml:space="preserve">Postconditions: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sz w:val="20"/>
                <w:szCs w:val="20"/>
                <w:vertAlign w:val="baseline"/>
              </w:rPr>
            </w:pPr>
            <w:r w:rsidDel="00000000" w:rsidR="00000000" w:rsidRPr="00000000">
              <w:rPr>
                <w:sz w:val="20"/>
                <w:szCs w:val="20"/>
                <w:vertAlign w:val="baseline"/>
                <w:rtl w:val="0"/>
              </w:rPr>
              <w:t xml:space="preserve">Priority:</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rPr>
                <w:sz w:val="20"/>
                <w:szCs w:val="20"/>
                <w:vertAlign w:val="baseline"/>
              </w:rPr>
            </w:pPr>
            <w:r w:rsidDel="00000000" w:rsidR="00000000" w:rsidRPr="00000000">
              <w:rPr>
                <w:sz w:val="20"/>
                <w:szCs w:val="20"/>
                <w:vertAlign w:val="baseline"/>
                <w:rtl w:val="0"/>
              </w:rPr>
              <w:t xml:space="preserve">Frequency of use:</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rPr>
                <w:sz w:val="20"/>
                <w:szCs w:val="20"/>
                <w:vertAlign w:val="baseline"/>
              </w:rPr>
            </w:pPr>
            <w:r w:rsidDel="00000000" w:rsidR="00000000" w:rsidRPr="00000000">
              <w:rPr>
                <w:sz w:val="20"/>
                <w:szCs w:val="20"/>
                <w:vertAlign w:val="baseline"/>
                <w:rtl w:val="0"/>
              </w:rPr>
              <w:t xml:space="preserve">Once per app launch</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sz w:val="20"/>
                <w:szCs w:val="20"/>
                <w:vertAlign w:val="baseline"/>
              </w:rPr>
            </w:pPr>
            <w:r w:rsidDel="00000000" w:rsidR="00000000" w:rsidRPr="00000000">
              <w:rPr>
                <w:sz w:val="20"/>
                <w:szCs w:val="20"/>
                <w:vertAlign w:val="baseline"/>
                <w:rtl w:val="0"/>
              </w:rPr>
              <w:t xml:space="preserve">Flow of Events: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sz w:val="20"/>
                <w:szCs w:val="20"/>
                <w:vertAlign w:val="baseline"/>
              </w:rPr>
            </w:pPr>
            <w:r w:rsidDel="00000000" w:rsidR="00000000" w:rsidRPr="00000000">
              <w:rPr>
                <w:sz w:val="20"/>
                <w:szCs w:val="20"/>
                <w:vertAlign w:val="baseline"/>
                <w:rtl w:val="0"/>
              </w:rPr>
              <w:t xml:space="preserve">Normal flow whereby User has provided a car park and the start and end time</w:t>
            </w:r>
          </w:p>
          <w:p w:rsidR="00000000" w:rsidDel="00000000" w:rsidP="00000000" w:rsidRDefault="00000000" w:rsidRPr="00000000" w14:paraId="00000194">
            <w:pPr>
              <w:widowControl w:val="0"/>
              <w:numPr>
                <w:ilvl w:val="0"/>
                <w:numId w:val="4"/>
              </w:numPr>
              <w:ind w:left="720" w:hanging="360"/>
              <w:rPr>
                <w:sz w:val="20"/>
                <w:szCs w:val="20"/>
                <w:vertAlign w:val="baseline"/>
              </w:rPr>
            </w:pPr>
            <w:r w:rsidDel="00000000" w:rsidR="00000000" w:rsidRPr="00000000">
              <w:rPr>
                <w:sz w:val="20"/>
                <w:szCs w:val="20"/>
                <w:vertAlign w:val="baseline"/>
                <w:rtl w:val="0"/>
              </w:rPr>
              <w:t xml:space="preserve">System calculates the cost of the parking for the duration provided.</w:t>
            </w:r>
          </w:p>
          <w:p w:rsidR="00000000" w:rsidDel="00000000" w:rsidP="00000000" w:rsidRDefault="00000000" w:rsidRPr="00000000" w14:paraId="00000195">
            <w:pPr>
              <w:widowControl w:val="0"/>
              <w:numPr>
                <w:ilvl w:val="0"/>
                <w:numId w:val="4"/>
              </w:numPr>
              <w:ind w:left="720" w:hanging="360"/>
              <w:rPr>
                <w:sz w:val="20"/>
                <w:szCs w:val="20"/>
                <w:vertAlign w:val="baseline"/>
              </w:rPr>
            </w:pPr>
            <w:r w:rsidDel="00000000" w:rsidR="00000000" w:rsidRPr="00000000">
              <w:rPr>
                <w:sz w:val="20"/>
                <w:szCs w:val="20"/>
                <w:vertAlign w:val="baseline"/>
                <w:rtl w:val="0"/>
              </w:rPr>
              <w:t xml:space="preserve">System displays the information in the same format, replacing the parking rates with the cost of parking.</w:t>
            </w:r>
          </w:p>
        </w:tc>
      </w:tr>
      <w:tr>
        <w:trPr>
          <w:cantSplit w:val="0"/>
          <w:trHeight w:val="450" w:hRule="atLeast"/>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sz w:val="20"/>
                <w:szCs w:val="20"/>
                <w:vertAlign w:val="baseline"/>
              </w:rPr>
            </w:pPr>
            <w:r w:rsidDel="00000000" w:rsidR="00000000" w:rsidRPr="00000000">
              <w:rPr>
                <w:sz w:val="20"/>
                <w:szCs w:val="20"/>
                <w:vertAlign w:val="baseline"/>
                <w:rtl w:val="0"/>
              </w:rPr>
              <w:t xml:space="preserve">Alternative Flows: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sz w:val="20"/>
                <w:szCs w:val="20"/>
                <w:vertAlign w:val="baseline"/>
              </w:rPr>
            </w:pPr>
            <w:r w:rsidDel="00000000" w:rsidR="00000000" w:rsidRPr="00000000">
              <w:rPr>
                <w:sz w:val="20"/>
                <w:szCs w:val="20"/>
                <w:vertAlign w:val="baseline"/>
                <w:rtl w:val="0"/>
              </w:rPr>
              <w:t xml:space="preserve">Exceptions: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sz w:val="20"/>
                <w:szCs w:val="20"/>
                <w:vertAlign w:val="baseline"/>
              </w:rPr>
            </w:pPr>
            <w:r w:rsidDel="00000000" w:rsidR="00000000" w:rsidRPr="00000000">
              <w:rPr>
                <w:sz w:val="20"/>
                <w:szCs w:val="20"/>
                <w:vertAlign w:val="baseline"/>
                <w:rtl w:val="0"/>
              </w:rPr>
              <w:t xml:space="preserve">N.A.</w:t>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sz w:val="20"/>
                <w:szCs w:val="20"/>
                <w:vertAlign w:val="baseline"/>
              </w:rPr>
            </w:pPr>
            <w:r w:rsidDel="00000000" w:rsidR="00000000" w:rsidRPr="00000000">
              <w:rPr>
                <w:sz w:val="20"/>
                <w:szCs w:val="20"/>
                <w:vertAlign w:val="baseline"/>
                <w:rtl w:val="0"/>
              </w:rPr>
              <w:t xml:space="preserve">Includes: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sz w:val="20"/>
                <w:szCs w:val="20"/>
                <w:vertAlign w:val="baseline"/>
              </w:rPr>
            </w:pPr>
            <w:r w:rsidDel="00000000" w:rsidR="00000000" w:rsidRPr="00000000">
              <w:rPr>
                <w:sz w:val="20"/>
                <w:szCs w:val="20"/>
                <w:vertAlign w:val="baseline"/>
                <w:rtl w:val="0"/>
              </w:rPr>
              <w:t xml:space="preserve">Special Requirements: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sz w:val="20"/>
                <w:szCs w:val="20"/>
                <w:vertAlign w:val="baseline"/>
              </w:rPr>
            </w:pPr>
            <w:r w:rsidDel="00000000" w:rsidR="00000000" w:rsidRPr="00000000">
              <w:rPr>
                <w:sz w:val="20"/>
                <w:szCs w:val="20"/>
                <w:vertAlign w:val="baseline"/>
                <w:rtl w:val="0"/>
              </w:rPr>
              <w:t xml:space="preserve">Assumptions:</w:t>
            </w:r>
          </w:p>
        </w:tc>
        <w:tc>
          <w:tcPr>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sz w:val="20"/>
                <w:szCs w:val="20"/>
                <w:vertAlign w:val="baseline"/>
              </w:rPr>
            </w:pP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0"/>
                <w:szCs w:val="20"/>
                <w:vertAlign w:val="baseline"/>
              </w:rPr>
            </w:pPr>
            <w:r w:rsidDel="00000000" w:rsidR="00000000" w:rsidRPr="00000000">
              <w:rPr>
                <w:sz w:val="20"/>
                <w:szCs w:val="20"/>
                <w:vertAlign w:val="baseline"/>
                <w:rtl w:val="0"/>
              </w:rPr>
              <w:t xml:space="preserve">Notes and Issues:</w:t>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widowControl w:val="0"/>
              <w:rPr>
                <w:sz w:val="20"/>
                <w:szCs w:val="20"/>
                <w:vertAlign w:val="baseline"/>
              </w:rPr>
            </w:pPr>
            <w:r w:rsidDel="00000000" w:rsidR="00000000" w:rsidRPr="00000000">
              <w:rPr>
                <w:rtl w:val="0"/>
              </w:rPr>
            </w:r>
          </w:p>
        </w:tc>
      </w:tr>
    </w:tbl>
    <w:p w:rsidR="00000000" w:rsidDel="00000000" w:rsidP="00000000" w:rsidRDefault="00000000" w:rsidRPr="00000000" w14:paraId="000001A2">
      <w:pPr>
        <w:rPr>
          <w:vertAlign w:val="baseline"/>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2">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3">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5">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6">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7">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8">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9">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10">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vZQMoPw2I9piI8fZW8Tckd2pAw==">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